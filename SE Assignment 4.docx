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8" w:type="dxa"/>
        <w:tblCellMar>
          <w:left w:w="10" w:type="dxa"/>
          <w:right w:w="10" w:type="dxa"/>
        </w:tblCellMar>
        <w:tblLook w:val="04A0" w:firstRow="1" w:lastRow="0" w:firstColumn="1" w:lastColumn="0" w:noHBand="0" w:noVBand="1"/>
      </w:tblPr>
      <w:tblGrid>
        <w:gridCol w:w="1788"/>
        <w:gridCol w:w="7690"/>
      </w:tblGrid>
      <w:tr w:rsidR="00780686" w14:paraId="54AFB346" w14:textId="77777777">
        <w:trPr>
          <w:trHeight w:val="1"/>
        </w:trPr>
        <w:tc>
          <w:tcPr>
            <w:tcW w:w="17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46D967" w14:textId="77777777" w:rsidR="00780686" w:rsidRDefault="00F27524">
            <w:pPr>
              <w:spacing w:after="200" w:line="276" w:lineRule="auto"/>
              <w:rPr>
                <w:rFonts w:ascii="Calibri" w:eastAsia="Calibri" w:hAnsi="Calibri" w:cs="Calibri"/>
              </w:rPr>
            </w:pPr>
            <w:r>
              <w:object w:dxaOrig="1457" w:dyaOrig="1477" w14:anchorId="02A79724">
                <v:rect id="rectole0000000000" o:spid="_x0000_i1025" style="width:72.75pt;height:73.5pt" o:ole="" o:preferrelative="t" stroked="f">
                  <v:imagedata r:id="rId5" o:title=""/>
                </v:rect>
                <o:OLEObject Type="Embed" ProgID="StaticMetafile" ShapeID="rectole0000000000" DrawAspect="Content" ObjectID="_1699213374" r:id="rId6"/>
              </w:object>
            </w:r>
          </w:p>
        </w:tc>
        <w:tc>
          <w:tcPr>
            <w:tcW w:w="80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0F1AF6" w14:textId="77777777" w:rsidR="00780686" w:rsidRDefault="00F27524">
            <w:pPr>
              <w:spacing w:after="75" w:line="240" w:lineRule="auto"/>
              <w:rPr>
                <w:rFonts w:ascii="Arial" w:eastAsia="Arial" w:hAnsi="Arial" w:cs="Arial"/>
                <w:b/>
                <w:color w:val="000000"/>
                <w:sz w:val="40"/>
              </w:rPr>
            </w:pPr>
            <w:r>
              <w:rPr>
                <w:rFonts w:ascii="Arial" w:eastAsia="Arial" w:hAnsi="Arial" w:cs="Arial"/>
                <w:b/>
                <w:color w:val="000000"/>
                <w:sz w:val="40"/>
              </w:rPr>
              <w:t>Department of Computer Science</w:t>
            </w:r>
          </w:p>
          <w:p w14:paraId="328A2FBA" w14:textId="77777777" w:rsidR="00780686" w:rsidRDefault="00F27524">
            <w:pPr>
              <w:spacing w:after="75" w:line="240" w:lineRule="auto"/>
              <w:rPr>
                <w:rFonts w:ascii="Arial" w:eastAsia="Arial" w:hAnsi="Arial" w:cs="Arial"/>
                <w:color w:val="000000"/>
                <w:sz w:val="36"/>
              </w:rPr>
            </w:pPr>
            <w:r>
              <w:rPr>
                <w:rFonts w:ascii="Arial" w:eastAsia="Arial" w:hAnsi="Arial" w:cs="Arial"/>
                <w:b/>
                <w:color w:val="000000"/>
                <w:sz w:val="36"/>
              </w:rPr>
              <w:t>University of Management and Technology</w:t>
            </w:r>
          </w:p>
          <w:p w14:paraId="7A55BCAC" w14:textId="77777777" w:rsidR="00780686" w:rsidRDefault="00780686">
            <w:pPr>
              <w:spacing w:after="158" w:line="300" w:lineRule="auto"/>
              <w:jc w:val="center"/>
              <w:rPr>
                <w:rFonts w:ascii="Arial" w:eastAsia="Arial" w:hAnsi="Arial" w:cs="Arial"/>
              </w:rPr>
            </w:pPr>
          </w:p>
          <w:p w14:paraId="463404FA" w14:textId="77777777" w:rsidR="00780686" w:rsidRDefault="00780686">
            <w:pPr>
              <w:spacing w:after="0" w:line="240" w:lineRule="auto"/>
            </w:pPr>
          </w:p>
        </w:tc>
      </w:tr>
    </w:tbl>
    <w:p w14:paraId="737D7711" w14:textId="77777777" w:rsidR="00780686" w:rsidRDefault="00F27524">
      <w:pPr>
        <w:spacing w:after="200" w:line="276" w:lineRule="auto"/>
        <w:jc w:val="center"/>
        <w:rPr>
          <w:rFonts w:ascii="Cambria" w:eastAsia="Cambria" w:hAnsi="Cambria" w:cs="Cambria"/>
          <w:b/>
          <w:sz w:val="32"/>
          <w:u w:val="single"/>
        </w:rPr>
      </w:pPr>
      <w:r>
        <w:rPr>
          <w:rFonts w:ascii="Cambria" w:eastAsia="Cambria" w:hAnsi="Cambria" w:cs="Cambria"/>
          <w:b/>
          <w:sz w:val="32"/>
          <w:u w:val="single"/>
        </w:rPr>
        <w:t>Assignment Description File</w:t>
      </w:r>
    </w:p>
    <w:p w14:paraId="2F4DC3EF" w14:textId="77777777" w:rsidR="00780686" w:rsidRDefault="00780686">
      <w:pPr>
        <w:tabs>
          <w:tab w:val="left" w:pos="5760"/>
        </w:tabs>
        <w:spacing w:after="200" w:line="276" w:lineRule="auto"/>
        <w:ind w:firstLine="720"/>
        <w:rPr>
          <w:rFonts w:ascii="Cambria" w:eastAsia="Cambria" w:hAnsi="Cambria" w:cs="Cambria"/>
        </w:rPr>
      </w:pPr>
    </w:p>
    <w:tbl>
      <w:tblPr>
        <w:tblW w:w="0" w:type="auto"/>
        <w:jc w:val="center"/>
        <w:tblCellMar>
          <w:left w:w="10" w:type="dxa"/>
          <w:right w:w="10" w:type="dxa"/>
        </w:tblCellMar>
        <w:tblLook w:val="04A0" w:firstRow="1" w:lastRow="0" w:firstColumn="1" w:lastColumn="0" w:noHBand="0" w:noVBand="1"/>
      </w:tblPr>
      <w:tblGrid>
        <w:gridCol w:w="2221"/>
        <w:gridCol w:w="4921"/>
      </w:tblGrid>
      <w:tr w:rsidR="00780686" w14:paraId="3DF8E90F"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626BEF" w14:textId="77777777" w:rsidR="00780686" w:rsidRDefault="00F27524">
            <w:pPr>
              <w:spacing w:after="200" w:line="276" w:lineRule="auto"/>
            </w:pPr>
            <w:r>
              <w:rPr>
                <w:rFonts w:ascii="Cambria" w:eastAsia="Cambria" w:hAnsi="Cambria" w:cs="Cambria"/>
                <w:sz w:val="24"/>
              </w:rPr>
              <w:t>Course Name:</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D38DEF" w14:textId="77777777" w:rsidR="00780686" w:rsidRDefault="00F27524">
            <w:pPr>
              <w:spacing w:after="200" w:line="276" w:lineRule="auto"/>
            </w:pPr>
            <w:r>
              <w:rPr>
                <w:rFonts w:ascii="Cambria" w:eastAsia="Cambria" w:hAnsi="Cambria" w:cs="Cambria"/>
                <w:b/>
                <w:sz w:val="24"/>
              </w:rPr>
              <w:t>Software Engineering</w:t>
            </w:r>
          </w:p>
        </w:tc>
      </w:tr>
      <w:tr w:rsidR="00780686" w14:paraId="087B0C86"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11B91F" w14:textId="77777777" w:rsidR="00780686" w:rsidRDefault="00F27524">
            <w:pPr>
              <w:spacing w:after="200" w:line="276" w:lineRule="auto"/>
            </w:pPr>
            <w:r>
              <w:rPr>
                <w:rFonts w:ascii="Cambria" w:eastAsia="Cambria" w:hAnsi="Cambria" w:cs="Cambria"/>
                <w:sz w:val="24"/>
              </w:rPr>
              <w:t>Section:</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F7977A" w14:textId="0439BA59" w:rsidR="00780686" w:rsidRDefault="009D472F">
            <w:pPr>
              <w:spacing w:after="200" w:line="276" w:lineRule="auto"/>
            </w:pPr>
            <w:r>
              <w:rPr>
                <w:rFonts w:ascii="Cambria" w:eastAsia="Cambria" w:hAnsi="Cambria" w:cs="Cambria"/>
                <w:b/>
              </w:rPr>
              <w:t>V</w:t>
            </w:r>
            <w:r w:rsidR="002E7C50">
              <w:rPr>
                <w:rFonts w:ascii="Cambria" w:eastAsia="Cambria" w:hAnsi="Cambria" w:cs="Cambria"/>
                <w:b/>
              </w:rPr>
              <w:t>1, V2, V3</w:t>
            </w:r>
          </w:p>
        </w:tc>
      </w:tr>
      <w:tr w:rsidR="00780686" w14:paraId="4F436F1E"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9C250D" w14:textId="77777777" w:rsidR="00780686" w:rsidRDefault="00F27524">
            <w:pPr>
              <w:spacing w:after="200" w:line="276" w:lineRule="auto"/>
            </w:pPr>
            <w:r>
              <w:rPr>
                <w:rFonts w:ascii="Cambria" w:eastAsia="Cambria" w:hAnsi="Cambria" w:cs="Cambria"/>
                <w:sz w:val="24"/>
              </w:rPr>
              <w:t>Teacher:</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4662A7" w14:textId="77777777" w:rsidR="00780686" w:rsidRDefault="00F27524">
            <w:pPr>
              <w:spacing w:after="200" w:line="276" w:lineRule="auto"/>
            </w:pPr>
            <w:r>
              <w:rPr>
                <w:rFonts w:ascii="Cambria" w:eastAsia="Cambria" w:hAnsi="Cambria" w:cs="Cambria"/>
                <w:b/>
                <w:sz w:val="24"/>
              </w:rPr>
              <w:t>Fasiha Ashraf</w:t>
            </w:r>
          </w:p>
        </w:tc>
      </w:tr>
      <w:tr w:rsidR="00282772" w14:paraId="6D6E00A6"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79561D" w14:textId="50FFBC82" w:rsidR="00282772" w:rsidRDefault="00282772">
            <w:pPr>
              <w:spacing w:after="200" w:line="276" w:lineRule="auto"/>
              <w:rPr>
                <w:rFonts w:ascii="Cambria" w:eastAsia="Cambria" w:hAnsi="Cambria" w:cs="Cambria"/>
                <w:sz w:val="24"/>
              </w:rPr>
            </w:pPr>
            <w:r>
              <w:rPr>
                <w:rFonts w:ascii="Cambria" w:eastAsia="Cambria" w:hAnsi="Cambria" w:cs="Cambria"/>
                <w:sz w:val="24"/>
              </w:rPr>
              <w:t>Student Name</w:t>
            </w:r>
            <w:r w:rsidR="009D472F">
              <w:rPr>
                <w:rFonts w:ascii="Cambria" w:eastAsia="Cambria" w:hAnsi="Cambria" w:cs="Cambria"/>
                <w:sz w:val="24"/>
              </w:rPr>
              <w:t xml:space="preserve"> n ID</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44AA9" w14:textId="645FB900" w:rsidR="00282772" w:rsidRPr="00B23910" w:rsidRDefault="00B23910" w:rsidP="00B23910">
            <w:pPr>
              <w:spacing w:after="0" w:line="276" w:lineRule="auto"/>
              <w:rPr>
                <w:rFonts w:ascii="Cambria" w:eastAsia="Cambria" w:hAnsi="Cambria" w:cs="Cambria"/>
                <w:bCs/>
                <w:sz w:val="24"/>
              </w:rPr>
            </w:pPr>
            <w:r w:rsidRPr="00B23910">
              <w:rPr>
                <w:rFonts w:ascii="Cambria" w:eastAsia="Cambria" w:hAnsi="Cambria" w:cs="Cambria"/>
                <w:bCs/>
                <w:sz w:val="24"/>
              </w:rPr>
              <w:t xml:space="preserve">Syed Ali Jawad Bukhari       </w:t>
            </w:r>
            <w:r>
              <w:rPr>
                <w:rFonts w:ascii="Cambria" w:eastAsia="Cambria" w:hAnsi="Cambria" w:cs="Cambria"/>
                <w:bCs/>
                <w:sz w:val="24"/>
              </w:rPr>
              <w:t xml:space="preserve"> </w:t>
            </w:r>
            <w:r w:rsidRPr="00B23910">
              <w:rPr>
                <w:rFonts w:ascii="Cambria" w:eastAsia="Cambria" w:hAnsi="Cambria" w:cs="Cambria"/>
                <w:bCs/>
                <w:sz w:val="24"/>
              </w:rPr>
              <w:t>F2019266282</w:t>
            </w:r>
          </w:p>
          <w:p w14:paraId="3A14E7BE" w14:textId="5B494311" w:rsidR="00B23910" w:rsidRPr="00B23910" w:rsidRDefault="00B23910" w:rsidP="00B23910">
            <w:pPr>
              <w:spacing w:after="0" w:line="276" w:lineRule="auto"/>
              <w:rPr>
                <w:rFonts w:ascii="Cambria" w:eastAsia="Cambria" w:hAnsi="Cambria" w:cs="Cambria"/>
                <w:bCs/>
                <w:sz w:val="24"/>
              </w:rPr>
            </w:pPr>
            <w:r w:rsidRPr="00B23910">
              <w:rPr>
                <w:rFonts w:ascii="Cambria" w:eastAsia="Cambria" w:hAnsi="Cambria" w:cs="Cambria"/>
                <w:bCs/>
                <w:sz w:val="24"/>
              </w:rPr>
              <w:t>Muhammad Haris                  F2019266084</w:t>
            </w:r>
          </w:p>
          <w:p w14:paraId="091DEED8" w14:textId="77777777" w:rsidR="00B23910" w:rsidRDefault="00B23910" w:rsidP="00B23910">
            <w:pPr>
              <w:spacing w:after="0" w:line="276" w:lineRule="auto"/>
              <w:rPr>
                <w:rFonts w:ascii="Cambria" w:eastAsia="Cambria" w:hAnsi="Cambria" w:cs="Cambria"/>
                <w:bCs/>
                <w:sz w:val="24"/>
              </w:rPr>
            </w:pPr>
            <w:r w:rsidRPr="00B23910">
              <w:rPr>
                <w:rFonts w:ascii="Cambria" w:eastAsia="Cambria" w:hAnsi="Cambria" w:cs="Cambria"/>
                <w:bCs/>
                <w:sz w:val="24"/>
              </w:rPr>
              <w:t>Asma Butt                                 F2018266096</w:t>
            </w:r>
          </w:p>
          <w:p w14:paraId="05E997B7" w14:textId="7D4C4C18" w:rsidR="002D3C89" w:rsidRPr="00B23910" w:rsidRDefault="002D3C89" w:rsidP="002D3C89">
            <w:pPr>
              <w:spacing w:after="0" w:line="276" w:lineRule="auto"/>
              <w:rPr>
                <w:rFonts w:ascii="Cambria" w:eastAsia="Cambria" w:hAnsi="Cambria" w:cs="Cambria"/>
                <w:bCs/>
                <w:sz w:val="24"/>
              </w:rPr>
            </w:pPr>
            <w:r w:rsidRPr="00B23910">
              <w:rPr>
                <w:rFonts w:ascii="Cambria" w:eastAsia="Cambria" w:hAnsi="Cambria" w:cs="Cambria"/>
                <w:bCs/>
                <w:sz w:val="24"/>
              </w:rPr>
              <w:t>Saad Atif                                    F2019266100</w:t>
            </w:r>
          </w:p>
        </w:tc>
      </w:tr>
      <w:tr w:rsidR="00780686" w14:paraId="360A9152"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0AB28E" w14:textId="77777777" w:rsidR="00780686" w:rsidRDefault="00F27524">
            <w:pPr>
              <w:spacing w:after="200" w:line="276" w:lineRule="auto"/>
            </w:pPr>
            <w:r>
              <w:rPr>
                <w:rFonts w:ascii="Cambria" w:eastAsia="Cambria" w:hAnsi="Cambria" w:cs="Cambria"/>
                <w:sz w:val="24"/>
              </w:rPr>
              <w:t>Assignment No.:</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70D790" w14:textId="3144E290" w:rsidR="00780686" w:rsidRDefault="00282772">
            <w:pPr>
              <w:spacing w:after="200" w:line="276" w:lineRule="auto"/>
            </w:pPr>
            <w:r>
              <w:t>4</w:t>
            </w:r>
          </w:p>
        </w:tc>
      </w:tr>
      <w:tr w:rsidR="00780686" w14:paraId="2EF8ABC2"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75C0BE" w14:textId="21F0D875" w:rsidR="00780686" w:rsidRDefault="002C58D8">
            <w:pPr>
              <w:spacing w:after="200" w:line="276" w:lineRule="auto"/>
            </w:pPr>
            <w:r>
              <w:rPr>
                <w:rFonts w:ascii="Cambria" w:eastAsia="Cambria" w:hAnsi="Cambria" w:cs="Cambria"/>
              </w:rPr>
              <w:t>Project Title</w:t>
            </w:r>
            <w:r w:rsidR="00F27524">
              <w:rPr>
                <w:rFonts w:ascii="Cambria" w:eastAsia="Cambria" w:hAnsi="Cambria" w:cs="Cambria"/>
              </w:rPr>
              <w:t xml:space="preserve"> </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2B8776" w14:textId="13259404" w:rsidR="00780686" w:rsidRDefault="00A531B5" w:rsidP="009D472F">
            <w:pPr>
              <w:spacing w:after="200" w:line="276" w:lineRule="auto"/>
            </w:pPr>
            <w:r>
              <w:t>Your</w:t>
            </w:r>
            <w:r w:rsidR="00461244">
              <w:t>Guide.city</w:t>
            </w:r>
          </w:p>
        </w:tc>
      </w:tr>
    </w:tbl>
    <w:p w14:paraId="14E20EEA" w14:textId="77777777" w:rsidR="00780686" w:rsidRDefault="00780686">
      <w:pPr>
        <w:spacing w:after="200" w:line="276" w:lineRule="auto"/>
        <w:rPr>
          <w:rFonts w:ascii="Cambria" w:eastAsia="Cambria" w:hAnsi="Cambria" w:cs="Cambria"/>
          <w:b/>
        </w:rPr>
      </w:pPr>
    </w:p>
    <w:p w14:paraId="3F62EDE4" w14:textId="77777777" w:rsidR="00780686" w:rsidRDefault="00F27524">
      <w:pPr>
        <w:spacing w:after="200" w:line="276" w:lineRule="auto"/>
        <w:rPr>
          <w:rFonts w:ascii="Cambria" w:eastAsia="Cambria" w:hAnsi="Cambria" w:cs="Cambria"/>
          <w:b/>
          <w:color w:val="FF0000"/>
        </w:rPr>
      </w:pPr>
      <w:r>
        <w:rPr>
          <w:rFonts w:ascii="Cambria" w:eastAsia="Cambria" w:hAnsi="Cambria" w:cs="Cambria"/>
          <w:b/>
          <w:color w:val="FF0000"/>
        </w:rPr>
        <w:t>NOTE: PLAGIARISED ASSIGNMENT EITHER FROM CLASSMATES OR INTERNET WILL BE MARKED STRAIGHT ZERO.NO ASSIGNMENT WILL BE ACCEPTED AFTER DEADLINE.ALWAYS MENTION SECTION ON ASSIGNMENT</w:t>
      </w:r>
    </w:p>
    <w:p w14:paraId="514D1739" w14:textId="77777777" w:rsidR="00780686" w:rsidRDefault="00F27524">
      <w:pPr>
        <w:spacing w:after="200" w:line="276" w:lineRule="auto"/>
        <w:rPr>
          <w:rFonts w:ascii="Calibri" w:eastAsia="Calibri" w:hAnsi="Calibri" w:cs="Calibri"/>
          <w:b/>
          <w:color w:val="FF0000"/>
        </w:rPr>
      </w:pPr>
      <w:r>
        <w:rPr>
          <w:rFonts w:ascii="Cambria" w:eastAsia="Cambria" w:hAnsi="Cambria" w:cs="Cambria"/>
          <w:b/>
          <w:color w:val="FF0000"/>
        </w:rPr>
        <w:t>FOLLOW THE TEMPLATE ATTACHED</w:t>
      </w:r>
    </w:p>
    <w:p w14:paraId="1580C5EB" w14:textId="77777777" w:rsidR="00780686" w:rsidRDefault="00780686">
      <w:pPr>
        <w:spacing w:after="200" w:line="276" w:lineRule="auto"/>
        <w:rPr>
          <w:rFonts w:ascii="Cambria" w:eastAsia="Cambria" w:hAnsi="Cambria" w:cs="Cambria"/>
          <w:b/>
          <w:color w:val="FF0000"/>
        </w:rPr>
      </w:pPr>
    </w:p>
    <w:p w14:paraId="0835848B" w14:textId="77777777" w:rsidR="00780686" w:rsidRDefault="00F27524">
      <w:pPr>
        <w:spacing w:after="200" w:line="276" w:lineRule="auto"/>
        <w:rPr>
          <w:rFonts w:ascii="Cambria" w:eastAsia="Cambria" w:hAnsi="Cambria" w:cs="Cambria"/>
          <w:b/>
        </w:rPr>
      </w:pPr>
      <w:r>
        <w:rPr>
          <w:rFonts w:ascii="Cambria" w:eastAsia="Cambria" w:hAnsi="Cambria" w:cs="Cambria"/>
          <w:b/>
        </w:rPr>
        <w:t xml:space="preserve">Assignment Description: </w:t>
      </w:r>
    </w:p>
    <w:p w14:paraId="082A7681" w14:textId="77777777" w:rsidR="00780686" w:rsidRDefault="00F27524">
      <w:pPr>
        <w:spacing w:after="200" w:line="276" w:lineRule="auto"/>
        <w:rPr>
          <w:rFonts w:ascii="Cambria" w:eastAsia="Cambria" w:hAnsi="Cambria" w:cs="Cambria"/>
        </w:rPr>
      </w:pPr>
      <w:r>
        <w:rPr>
          <w:rFonts w:ascii="Cambria" w:eastAsia="Cambria" w:hAnsi="Cambria" w:cs="Cambria"/>
          <w:b/>
        </w:rPr>
        <w:t>Q1:</w:t>
      </w:r>
      <w:r>
        <w:rPr>
          <w:rFonts w:ascii="Cambria" w:eastAsia="Cambria" w:hAnsi="Cambria" w:cs="Cambria"/>
        </w:rPr>
        <w:t xml:space="preserve"> Write all functional requirements of your project.</w:t>
      </w:r>
    </w:p>
    <w:p w14:paraId="6010FA91" w14:textId="77777777" w:rsidR="00780686" w:rsidRPr="00F27524" w:rsidRDefault="00F27524" w:rsidP="00F27524">
      <w:pPr>
        <w:spacing w:after="200" w:line="276" w:lineRule="auto"/>
        <w:rPr>
          <w:rFonts w:ascii="Cambria" w:eastAsia="Cambria" w:hAnsi="Cambria" w:cs="Cambria"/>
          <w:b/>
        </w:rPr>
      </w:pPr>
      <w:r>
        <w:rPr>
          <w:rFonts w:ascii="Cambria" w:eastAsia="Cambria" w:hAnsi="Cambria" w:cs="Cambria"/>
          <w:b/>
        </w:rPr>
        <w:t xml:space="preserve">Q2: </w:t>
      </w:r>
      <w:r>
        <w:rPr>
          <w:rFonts w:ascii="Cambria" w:eastAsia="Cambria" w:hAnsi="Cambria" w:cs="Cambria"/>
        </w:rPr>
        <w:t>Write all the non-functional requirements of your project.</w:t>
      </w:r>
    </w:p>
    <w:p w14:paraId="0669865D" w14:textId="77777777" w:rsidR="00780686" w:rsidRDefault="00780686">
      <w:pPr>
        <w:spacing w:after="200" w:line="276" w:lineRule="auto"/>
        <w:rPr>
          <w:rFonts w:ascii="Cambria" w:eastAsia="Cambria" w:hAnsi="Cambria" w:cs="Cambria"/>
        </w:rPr>
      </w:pPr>
    </w:p>
    <w:p w14:paraId="195450AA" w14:textId="77777777" w:rsidR="00780686" w:rsidRDefault="00F27524">
      <w:pPr>
        <w:spacing w:after="200" w:line="276" w:lineRule="auto"/>
        <w:rPr>
          <w:rFonts w:ascii="Cambria" w:eastAsia="Cambria" w:hAnsi="Cambria" w:cs="Cambria"/>
          <w:b/>
        </w:rPr>
      </w:pPr>
      <w:r>
        <w:rPr>
          <w:rFonts w:ascii="Cambria" w:eastAsia="Cambria" w:hAnsi="Cambria" w:cs="Cambria"/>
          <w:b/>
        </w:rPr>
        <w:t xml:space="preserve">Submission Guidelines: </w:t>
      </w:r>
    </w:p>
    <w:p w14:paraId="52A74A0C" w14:textId="16FE9E89" w:rsidR="00780686" w:rsidRDefault="00F27524">
      <w:pPr>
        <w:spacing w:after="200" w:line="276" w:lineRule="auto"/>
        <w:rPr>
          <w:rFonts w:ascii="Cambria" w:eastAsia="Cambria" w:hAnsi="Cambria" w:cs="Cambria"/>
        </w:rPr>
      </w:pPr>
      <w:r>
        <w:rPr>
          <w:rFonts w:ascii="Cambria" w:eastAsia="Cambria" w:hAnsi="Cambria" w:cs="Cambria"/>
        </w:rPr>
        <w:t xml:space="preserve">Submit </w:t>
      </w:r>
      <w:r w:rsidR="00FE3BA5">
        <w:rPr>
          <w:rFonts w:ascii="Cambria" w:eastAsia="Cambria" w:hAnsi="Cambria" w:cs="Cambria"/>
        </w:rPr>
        <w:t>Softcopy on LMS</w:t>
      </w:r>
      <w:r>
        <w:rPr>
          <w:rFonts w:ascii="Cambria" w:eastAsia="Cambria" w:hAnsi="Cambria" w:cs="Cambria"/>
        </w:rPr>
        <w:t>.</w:t>
      </w:r>
    </w:p>
    <w:p w14:paraId="76D0825A" w14:textId="77777777" w:rsidR="005F318D" w:rsidRDefault="005F318D">
      <w:pPr>
        <w:spacing w:after="200" w:line="276" w:lineRule="auto"/>
        <w:rPr>
          <w:rFonts w:ascii="Cambria" w:eastAsia="Cambria" w:hAnsi="Cambria" w:cs="Cambria"/>
        </w:rPr>
      </w:pPr>
      <w:r>
        <w:rPr>
          <w:rFonts w:ascii="Cambria" w:eastAsia="Cambria" w:hAnsi="Cambria" w:cs="Cambria"/>
        </w:rPr>
        <w:t>Prefer to present in Table format</w:t>
      </w:r>
    </w:p>
    <w:p w14:paraId="17B5E073" w14:textId="77777777" w:rsidR="00F27524" w:rsidRPr="00F27524" w:rsidRDefault="00F27524">
      <w:pPr>
        <w:spacing w:after="200" w:line="276" w:lineRule="auto"/>
        <w:rPr>
          <w:rFonts w:ascii="Cambria" w:eastAsia="Cambria" w:hAnsi="Cambria" w:cs="Cambria"/>
          <w:b/>
        </w:rPr>
      </w:pPr>
      <w:r w:rsidRPr="00F27524">
        <w:rPr>
          <w:rFonts w:ascii="Cambria" w:eastAsia="Cambria" w:hAnsi="Cambria" w:cs="Cambria"/>
          <w:b/>
        </w:rPr>
        <w:lastRenderedPageBreak/>
        <w:t>SEE THE TEMPLATE ATTACHED</w:t>
      </w:r>
    </w:p>
    <w:p w14:paraId="37704CC8" w14:textId="77777777" w:rsidR="00F27524" w:rsidRDefault="00F27524" w:rsidP="00F27524">
      <w:pPr>
        <w:pStyle w:val="Heading1"/>
        <w:rPr>
          <w:rFonts w:ascii="Book Antiqua" w:hAnsi="Book Antiqua"/>
          <w:b w:val="0"/>
          <w:bCs w:val="0"/>
        </w:rPr>
      </w:pPr>
      <w:bookmarkStart w:id="0" w:name="_Toc408224342"/>
      <w:bookmarkStart w:id="1" w:name="_Toc408224664"/>
      <w:r>
        <w:rPr>
          <w:rFonts w:ascii="Book Antiqua" w:hAnsi="Book Antiqua"/>
          <w:b w:val="0"/>
          <w:bCs w:val="0"/>
        </w:rPr>
        <w:lastRenderedPageBreak/>
        <w:t>System Functions/ Functional Requirements</w:t>
      </w:r>
      <w:bookmarkEnd w:id="0"/>
      <w:bookmarkEnd w:id="1"/>
    </w:p>
    <w:p w14:paraId="6A3E668D" w14:textId="77777777" w:rsidR="00F27524" w:rsidRPr="00232CA7" w:rsidRDefault="00F27524" w:rsidP="00F27524">
      <w:pPr>
        <w:pStyle w:val="Comment"/>
        <w:rPr>
          <w:i w:val="0"/>
          <w:iCs w:val="0"/>
          <w:color w:val="000000" w:themeColor="text1"/>
        </w:rPr>
      </w:pPr>
      <w:r w:rsidRPr="00232CA7">
        <w:rPr>
          <w:i w:val="0"/>
          <w:iCs w:val="0"/>
          <w:color w:val="000000" w:themeColor="text1"/>
        </w:rPr>
        <w:t>This section is can be skipped, if Requirement Specifications document has been developed for the project. Otherwise this section is mandatory.</w:t>
      </w:r>
    </w:p>
    <w:p w14:paraId="76F11D84" w14:textId="77777777" w:rsidR="00F27524" w:rsidRPr="00232CA7" w:rsidRDefault="00F27524" w:rsidP="00F27524">
      <w:pPr>
        <w:pStyle w:val="Comment"/>
        <w:rPr>
          <w:i w:val="0"/>
          <w:iCs w:val="0"/>
          <w:color w:val="000000" w:themeColor="text1"/>
        </w:rPr>
      </w:pPr>
      <w:r w:rsidRPr="00232CA7">
        <w:rPr>
          <w:i w:val="0"/>
          <w:iCs w:val="0"/>
          <w:color w:val="000000" w:themeColor="text1"/>
        </w:rPr>
        <w:t xml:space="preserve"> This section may contain</w:t>
      </w:r>
    </w:p>
    <w:p w14:paraId="1B06392E" w14:textId="77777777" w:rsidR="00F27524" w:rsidRPr="00232CA7" w:rsidRDefault="00F27524" w:rsidP="00F27524">
      <w:pPr>
        <w:pStyle w:val="Comment"/>
        <w:numPr>
          <w:ilvl w:val="0"/>
          <w:numId w:val="4"/>
        </w:numPr>
        <w:tabs>
          <w:tab w:val="num" w:pos="990"/>
        </w:tabs>
        <w:rPr>
          <w:i w:val="0"/>
          <w:iCs w:val="0"/>
          <w:color w:val="000000" w:themeColor="text1"/>
        </w:rPr>
      </w:pPr>
      <w:r w:rsidRPr="00232CA7">
        <w:rPr>
          <w:i w:val="0"/>
          <w:iCs w:val="0"/>
          <w:color w:val="000000" w:themeColor="text1"/>
        </w:rPr>
        <w:t>end user, operator, support, or integration functions,</w:t>
      </w:r>
    </w:p>
    <w:p w14:paraId="58CC66A9" w14:textId="77777777" w:rsidR="00F27524" w:rsidRPr="00232CA7" w:rsidRDefault="00F27524" w:rsidP="00F27524">
      <w:pPr>
        <w:pStyle w:val="Comment"/>
        <w:numPr>
          <w:ilvl w:val="0"/>
          <w:numId w:val="4"/>
        </w:numPr>
        <w:tabs>
          <w:tab w:val="num" w:pos="990"/>
        </w:tabs>
        <w:rPr>
          <w:i w:val="0"/>
          <w:iCs w:val="0"/>
          <w:color w:val="000000" w:themeColor="text1"/>
        </w:rPr>
      </w:pPr>
      <w:r w:rsidRPr="00232CA7">
        <w:rPr>
          <w:i w:val="0"/>
          <w:iCs w:val="0"/>
          <w:color w:val="000000" w:themeColor="text1"/>
        </w:rPr>
        <w:t>performance requirements,</w:t>
      </w:r>
    </w:p>
    <w:p w14:paraId="348B5024" w14:textId="77777777" w:rsidR="00F27524" w:rsidRPr="00232CA7" w:rsidRDefault="00F27524" w:rsidP="00F27524">
      <w:pPr>
        <w:pStyle w:val="Comment"/>
        <w:numPr>
          <w:ilvl w:val="0"/>
          <w:numId w:val="4"/>
        </w:numPr>
        <w:tabs>
          <w:tab w:val="num" w:pos="990"/>
        </w:tabs>
        <w:rPr>
          <w:i w:val="0"/>
          <w:iCs w:val="0"/>
          <w:color w:val="000000" w:themeColor="text1"/>
        </w:rPr>
      </w:pPr>
      <w:r w:rsidRPr="00232CA7">
        <w:rPr>
          <w:i w:val="0"/>
          <w:iCs w:val="0"/>
          <w:color w:val="000000" w:themeColor="text1"/>
        </w:rPr>
        <w:t>design constraints,</w:t>
      </w:r>
    </w:p>
    <w:p w14:paraId="5F8E3A63" w14:textId="77777777" w:rsidR="00F27524" w:rsidRPr="00232CA7" w:rsidRDefault="00F27524" w:rsidP="00F27524">
      <w:pPr>
        <w:pStyle w:val="Comment"/>
        <w:numPr>
          <w:ilvl w:val="0"/>
          <w:numId w:val="4"/>
        </w:numPr>
        <w:tabs>
          <w:tab w:val="num" w:pos="990"/>
        </w:tabs>
        <w:rPr>
          <w:i w:val="0"/>
          <w:iCs w:val="0"/>
          <w:color w:val="000000" w:themeColor="text1"/>
        </w:rPr>
      </w:pPr>
      <w:r w:rsidRPr="00232CA7">
        <w:rPr>
          <w:i w:val="0"/>
          <w:iCs w:val="0"/>
          <w:color w:val="000000" w:themeColor="text1"/>
        </w:rPr>
        <w:t>programming language, and</w:t>
      </w:r>
    </w:p>
    <w:p w14:paraId="6E62C27A" w14:textId="77777777" w:rsidR="00F27524" w:rsidRPr="00232CA7" w:rsidRDefault="00F27524" w:rsidP="00F27524">
      <w:pPr>
        <w:pStyle w:val="Comment"/>
        <w:numPr>
          <w:ilvl w:val="0"/>
          <w:numId w:val="4"/>
        </w:numPr>
        <w:tabs>
          <w:tab w:val="num" w:pos="990"/>
        </w:tabs>
        <w:rPr>
          <w:i w:val="0"/>
          <w:iCs w:val="0"/>
          <w:color w:val="000000" w:themeColor="text1"/>
        </w:rPr>
      </w:pPr>
      <w:r w:rsidRPr="00232CA7">
        <w:rPr>
          <w:i w:val="0"/>
          <w:iCs w:val="0"/>
          <w:color w:val="000000" w:themeColor="text1"/>
        </w:rPr>
        <w:t>interface requirements.</w:t>
      </w:r>
    </w:p>
    <w:p w14:paraId="5DCBAC58" w14:textId="77777777" w:rsidR="00F27524" w:rsidRPr="00232CA7" w:rsidRDefault="00F27524" w:rsidP="00F27524">
      <w:pPr>
        <w:pStyle w:val="Comment"/>
        <w:rPr>
          <w:i w:val="0"/>
          <w:iCs w:val="0"/>
          <w:color w:val="000000" w:themeColor="text1"/>
        </w:rPr>
      </w:pPr>
      <w:r w:rsidRPr="00232CA7">
        <w:rPr>
          <w:i w:val="0"/>
          <w:iCs w:val="0"/>
          <w:color w:val="000000" w:themeColor="text1"/>
        </w:rPr>
        <w:t>System functions are descriptions of what a system is supposed to do. They should be identified and listed in logical cohesive groups, with their category (priority) assigned.  These system functions will be identified as a result of the requirement gathering process conducted with the client.  However, in some cases, prior to the development of the Functional Specifications the requirements may already have been listed in a document: if this is so then a reference to the document may suffice.</w:t>
      </w:r>
    </w:p>
    <w:p w14:paraId="699F86B4" w14:textId="77777777" w:rsidR="00F27524" w:rsidRPr="00232CA7" w:rsidRDefault="00F27524" w:rsidP="00F27524">
      <w:pPr>
        <w:pStyle w:val="Comment"/>
        <w:rPr>
          <w:i w:val="0"/>
          <w:iCs w:val="0"/>
          <w:color w:val="000000" w:themeColor="text1"/>
        </w:rPr>
      </w:pPr>
      <w:r w:rsidRPr="00232CA7">
        <w:rPr>
          <w:i w:val="0"/>
          <w:iCs w:val="0"/>
          <w:color w:val="000000" w:themeColor="text1"/>
        </w:rPr>
        <w:t xml:space="preserve">To verify that some </w:t>
      </w:r>
      <w:r w:rsidRPr="00232CA7">
        <w:rPr>
          <w:b/>
          <w:bCs/>
          <w:i w:val="0"/>
          <w:iCs w:val="0"/>
          <w:color w:val="000000" w:themeColor="text1"/>
        </w:rPr>
        <w:t xml:space="preserve">X </w:t>
      </w:r>
      <w:r w:rsidRPr="00232CA7">
        <w:rPr>
          <w:i w:val="0"/>
          <w:iCs w:val="0"/>
          <w:color w:val="000000" w:themeColor="text1"/>
        </w:rPr>
        <w:t>is indeed a system function; it should make sense in the following sentence:</w:t>
      </w:r>
    </w:p>
    <w:p w14:paraId="27FFA652" w14:textId="77777777" w:rsidR="00F27524" w:rsidRPr="00232CA7" w:rsidRDefault="00F27524" w:rsidP="00F27524">
      <w:pPr>
        <w:pStyle w:val="Comment"/>
        <w:rPr>
          <w:i w:val="0"/>
          <w:iCs w:val="0"/>
          <w:color w:val="000000" w:themeColor="text1"/>
        </w:rPr>
      </w:pPr>
      <w:r w:rsidRPr="00232CA7">
        <w:rPr>
          <w:i w:val="0"/>
          <w:iCs w:val="0"/>
          <w:color w:val="000000" w:themeColor="text1"/>
        </w:rPr>
        <w:t>The system should do &lt;</w:t>
      </w:r>
      <w:r w:rsidRPr="00232CA7">
        <w:rPr>
          <w:b/>
          <w:bCs/>
          <w:i w:val="0"/>
          <w:iCs w:val="0"/>
          <w:color w:val="000000" w:themeColor="text1"/>
        </w:rPr>
        <w:t>X</w:t>
      </w:r>
      <w:r w:rsidRPr="00232CA7">
        <w:rPr>
          <w:i w:val="0"/>
          <w:iCs w:val="0"/>
          <w:color w:val="000000" w:themeColor="text1"/>
        </w:rPr>
        <w:t>&gt;</w:t>
      </w:r>
    </w:p>
    <w:p w14:paraId="159C6618" w14:textId="77777777" w:rsidR="00F27524" w:rsidRPr="00232CA7" w:rsidRDefault="00F27524" w:rsidP="00F27524">
      <w:pPr>
        <w:pStyle w:val="Comment"/>
        <w:rPr>
          <w:i w:val="0"/>
          <w:iCs w:val="0"/>
          <w:color w:val="000000" w:themeColor="text1"/>
        </w:rPr>
      </w:pPr>
      <w:r w:rsidRPr="00232CA7">
        <w:rPr>
          <w:i w:val="0"/>
          <w:iCs w:val="0"/>
          <w:color w:val="000000" w:themeColor="text1"/>
        </w:rPr>
        <w:t xml:space="preserve">The table below gives an example of how system functions can be listed:  </w:t>
      </w:r>
    </w:p>
    <w:p w14:paraId="2C055314" w14:textId="77777777" w:rsidR="00F27524" w:rsidRPr="00232CA7" w:rsidRDefault="00F27524" w:rsidP="00F27524">
      <w:pPr>
        <w:pStyle w:val="Comment"/>
        <w:numPr>
          <w:ilvl w:val="0"/>
          <w:numId w:val="2"/>
        </w:numPr>
        <w:tabs>
          <w:tab w:val="clear" w:pos="1080"/>
        </w:tabs>
        <w:ind w:left="540"/>
        <w:rPr>
          <w:i w:val="0"/>
          <w:iCs w:val="0"/>
          <w:color w:val="000000" w:themeColor="text1"/>
        </w:rPr>
      </w:pPr>
      <w:r w:rsidRPr="00232CA7">
        <w:rPr>
          <w:i w:val="0"/>
          <w:iCs w:val="0"/>
          <w:color w:val="000000" w:themeColor="text1"/>
        </w:rPr>
        <w:t xml:space="preserve">The Functions column gives a brief one-line description of the required functionality.  </w:t>
      </w:r>
    </w:p>
    <w:p w14:paraId="6350EE1F" w14:textId="77777777" w:rsidR="00F27524" w:rsidRPr="00232CA7" w:rsidRDefault="00F27524" w:rsidP="00F27524">
      <w:pPr>
        <w:pStyle w:val="Comment"/>
        <w:numPr>
          <w:ilvl w:val="0"/>
          <w:numId w:val="2"/>
        </w:numPr>
        <w:tabs>
          <w:tab w:val="clear" w:pos="1080"/>
        </w:tabs>
        <w:ind w:left="540"/>
        <w:rPr>
          <w:i w:val="0"/>
          <w:iCs w:val="0"/>
          <w:color w:val="000000" w:themeColor="text1"/>
        </w:rPr>
      </w:pPr>
      <w:r w:rsidRPr="00232CA7">
        <w:rPr>
          <w:i w:val="0"/>
          <w:iCs w:val="0"/>
          <w:color w:val="000000" w:themeColor="text1"/>
        </w:rPr>
        <w:t xml:space="preserve">The Category column refers to the status of the functionality for the proposed system. The options for the Category are defined below.  </w:t>
      </w:r>
    </w:p>
    <w:p w14:paraId="32CBFC85" w14:textId="77777777" w:rsidR="00F27524" w:rsidRPr="00232CA7" w:rsidRDefault="00F27524" w:rsidP="00F27524">
      <w:pPr>
        <w:pStyle w:val="Comment"/>
        <w:numPr>
          <w:ilvl w:val="0"/>
          <w:numId w:val="2"/>
        </w:numPr>
        <w:tabs>
          <w:tab w:val="clear" w:pos="1080"/>
        </w:tabs>
        <w:ind w:left="540"/>
        <w:rPr>
          <w:i w:val="0"/>
          <w:iCs w:val="0"/>
          <w:color w:val="000000" w:themeColor="text1"/>
        </w:rPr>
      </w:pPr>
      <w:r w:rsidRPr="00232CA7">
        <w:rPr>
          <w:i w:val="0"/>
          <w:iCs w:val="0"/>
          <w:color w:val="000000" w:themeColor="text1"/>
        </w:rPr>
        <w:t>The Attribute column defines the system characteristics.  The Details and Constraints column specifies the conditions within which the attribute is applicable.   Section 1.12 defines the default Attributes and the related Constraints.  In case, the default conditions are to be over-ridden then the conditions can be defined in this table.</w:t>
      </w:r>
    </w:p>
    <w:p w14:paraId="56A34B50" w14:textId="77777777" w:rsidR="00F27524" w:rsidRPr="00232CA7" w:rsidRDefault="00F27524" w:rsidP="00F27524">
      <w:pPr>
        <w:pStyle w:val="Comment"/>
        <w:rPr>
          <w:i w:val="0"/>
          <w:iCs w:val="0"/>
          <w:color w:val="000000" w:themeColor="text1"/>
        </w:rPr>
      </w:pPr>
      <w:r w:rsidRPr="00232CA7">
        <w:rPr>
          <w:i w:val="0"/>
          <w:iCs w:val="0"/>
          <w:color w:val="000000" w:themeColor="text1"/>
        </w:rPr>
        <w:t>Function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F27524" w14:paraId="58E82874" w14:textId="77777777" w:rsidTr="00E55C39">
        <w:tc>
          <w:tcPr>
            <w:tcW w:w="2088" w:type="dxa"/>
          </w:tcPr>
          <w:p w14:paraId="518D2376" w14:textId="77777777" w:rsidR="00F27524" w:rsidRDefault="00F27524" w:rsidP="00E55C39">
            <w:pPr>
              <w:pStyle w:val="Comment"/>
              <w:rPr>
                <w:b/>
                <w:bCs/>
                <w:i w:val="0"/>
                <w:iCs w:val="0"/>
              </w:rPr>
            </w:pPr>
            <w:r>
              <w:rPr>
                <w:b/>
                <w:bCs/>
                <w:i w:val="0"/>
                <w:iCs w:val="0"/>
              </w:rPr>
              <w:t>Function Category</w:t>
            </w:r>
          </w:p>
        </w:tc>
        <w:tc>
          <w:tcPr>
            <w:tcW w:w="6768" w:type="dxa"/>
          </w:tcPr>
          <w:p w14:paraId="2E96592F" w14:textId="77777777" w:rsidR="00F27524" w:rsidRDefault="00F27524" w:rsidP="00E55C39">
            <w:pPr>
              <w:pStyle w:val="Comment"/>
              <w:rPr>
                <w:b/>
                <w:bCs/>
                <w:i w:val="0"/>
                <w:iCs w:val="0"/>
              </w:rPr>
            </w:pPr>
            <w:r>
              <w:rPr>
                <w:b/>
                <w:bCs/>
                <w:i w:val="0"/>
                <w:iCs w:val="0"/>
              </w:rPr>
              <w:t>Meaning</w:t>
            </w:r>
          </w:p>
        </w:tc>
      </w:tr>
      <w:tr w:rsidR="00F27524" w14:paraId="335E2DED" w14:textId="77777777" w:rsidTr="00E55C39">
        <w:tc>
          <w:tcPr>
            <w:tcW w:w="2088" w:type="dxa"/>
          </w:tcPr>
          <w:p w14:paraId="5D64D5D0" w14:textId="77777777" w:rsidR="00F27524" w:rsidRPr="00232CA7" w:rsidRDefault="00F27524" w:rsidP="00E55C39">
            <w:pPr>
              <w:pStyle w:val="Comment"/>
              <w:rPr>
                <w:i w:val="0"/>
                <w:iCs w:val="0"/>
                <w:color w:val="000000" w:themeColor="text1"/>
              </w:rPr>
            </w:pPr>
            <w:r w:rsidRPr="00232CA7">
              <w:rPr>
                <w:i w:val="0"/>
                <w:iCs w:val="0"/>
                <w:color w:val="000000" w:themeColor="text1"/>
              </w:rPr>
              <w:t>Evident</w:t>
            </w:r>
          </w:p>
        </w:tc>
        <w:tc>
          <w:tcPr>
            <w:tcW w:w="6768" w:type="dxa"/>
          </w:tcPr>
          <w:p w14:paraId="006B6715" w14:textId="77777777" w:rsidR="00F27524" w:rsidRPr="00232CA7" w:rsidRDefault="00F27524" w:rsidP="00E55C39">
            <w:pPr>
              <w:pStyle w:val="Comment"/>
              <w:jc w:val="left"/>
              <w:rPr>
                <w:i w:val="0"/>
                <w:iCs w:val="0"/>
                <w:color w:val="000000" w:themeColor="text1"/>
              </w:rPr>
            </w:pPr>
            <w:r w:rsidRPr="00232CA7">
              <w:rPr>
                <w:i w:val="0"/>
                <w:iCs w:val="0"/>
                <w:color w:val="000000" w:themeColor="text1"/>
              </w:rPr>
              <w:t>Should perform, and user should be cognizant that it is performed.</w:t>
            </w:r>
          </w:p>
        </w:tc>
      </w:tr>
      <w:tr w:rsidR="00F27524" w14:paraId="13F7284C" w14:textId="77777777" w:rsidTr="00E55C39">
        <w:tc>
          <w:tcPr>
            <w:tcW w:w="2088" w:type="dxa"/>
          </w:tcPr>
          <w:p w14:paraId="3F14B7C3" w14:textId="77777777" w:rsidR="00F27524" w:rsidRPr="00232CA7" w:rsidRDefault="00F27524" w:rsidP="00E55C39">
            <w:pPr>
              <w:pStyle w:val="Comment"/>
              <w:rPr>
                <w:i w:val="0"/>
                <w:iCs w:val="0"/>
                <w:color w:val="000000" w:themeColor="text1"/>
              </w:rPr>
            </w:pPr>
            <w:r w:rsidRPr="00232CA7">
              <w:rPr>
                <w:i w:val="0"/>
                <w:iCs w:val="0"/>
                <w:color w:val="000000" w:themeColor="text1"/>
              </w:rPr>
              <w:t>Hidden</w:t>
            </w:r>
          </w:p>
        </w:tc>
        <w:tc>
          <w:tcPr>
            <w:tcW w:w="6768" w:type="dxa"/>
          </w:tcPr>
          <w:p w14:paraId="18DA90F1" w14:textId="77777777" w:rsidR="00F27524" w:rsidRPr="00232CA7" w:rsidRDefault="00F27524" w:rsidP="00E55C39">
            <w:pPr>
              <w:pStyle w:val="Comment"/>
              <w:jc w:val="left"/>
              <w:rPr>
                <w:i w:val="0"/>
                <w:iCs w:val="0"/>
                <w:color w:val="000000" w:themeColor="text1"/>
              </w:rPr>
            </w:pPr>
            <w:r w:rsidRPr="00232CA7">
              <w:rPr>
                <w:i w:val="0"/>
                <w:iCs w:val="0"/>
                <w:color w:val="000000" w:themeColor="text1"/>
              </w:rPr>
              <w:t>Should perform, but not be visible to users. This is true of many underlying technical services, such as save information in a persistent storage mechanism. Hidden functions are often missed during the requirements gathering process.</w:t>
            </w:r>
          </w:p>
        </w:tc>
      </w:tr>
      <w:tr w:rsidR="00F27524" w14:paraId="187DBC68" w14:textId="77777777" w:rsidTr="00E55C39">
        <w:tc>
          <w:tcPr>
            <w:tcW w:w="2088" w:type="dxa"/>
          </w:tcPr>
          <w:p w14:paraId="0BD1AEAC" w14:textId="77777777" w:rsidR="00F27524" w:rsidRPr="00232CA7" w:rsidRDefault="00F27524" w:rsidP="00E55C39">
            <w:pPr>
              <w:pStyle w:val="Comment"/>
              <w:rPr>
                <w:i w:val="0"/>
                <w:iCs w:val="0"/>
                <w:color w:val="000000" w:themeColor="text1"/>
              </w:rPr>
            </w:pPr>
            <w:r w:rsidRPr="00232CA7">
              <w:rPr>
                <w:i w:val="0"/>
                <w:iCs w:val="0"/>
                <w:color w:val="000000" w:themeColor="text1"/>
              </w:rPr>
              <w:t>Frill</w:t>
            </w:r>
          </w:p>
        </w:tc>
        <w:tc>
          <w:tcPr>
            <w:tcW w:w="6768" w:type="dxa"/>
          </w:tcPr>
          <w:p w14:paraId="0626C5C5" w14:textId="77777777" w:rsidR="00F27524" w:rsidRPr="00232CA7" w:rsidRDefault="00F27524" w:rsidP="00E55C39">
            <w:pPr>
              <w:pStyle w:val="Comment"/>
              <w:jc w:val="left"/>
              <w:rPr>
                <w:i w:val="0"/>
                <w:iCs w:val="0"/>
                <w:color w:val="000000" w:themeColor="text1"/>
              </w:rPr>
            </w:pPr>
            <w:r w:rsidRPr="00232CA7">
              <w:rPr>
                <w:i w:val="0"/>
                <w:iCs w:val="0"/>
                <w:color w:val="000000" w:themeColor="text1"/>
              </w:rPr>
              <w:t>Optional; adding it does not significantly affect cost or other functions.</w:t>
            </w:r>
          </w:p>
        </w:tc>
      </w:tr>
    </w:tbl>
    <w:p w14:paraId="2AB1B135" w14:textId="0CE13B89" w:rsidR="00F27524" w:rsidRDefault="00F27524" w:rsidP="00F27524">
      <w:pPr>
        <w:pStyle w:val="Comment"/>
      </w:pPr>
    </w:p>
    <w:p w14:paraId="37B5A3E1" w14:textId="4E5CAF8D" w:rsidR="00E70E77" w:rsidRDefault="00E70E77" w:rsidP="00F27524">
      <w:pPr>
        <w:pStyle w:val="Comment"/>
      </w:pPr>
    </w:p>
    <w:p w14:paraId="54C792A2" w14:textId="07512599" w:rsidR="00E70E77" w:rsidRDefault="00E70E77" w:rsidP="00F27524">
      <w:pPr>
        <w:pStyle w:val="Comment"/>
      </w:pPr>
    </w:p>
    <w:p w14:paraId="4F1C22C4" w14:textId="056E9E49" w:rsidR="00E70E77" w:rsidRDefault="00E70E77" w:rsidP="00F27524">
      <w:pPr>
        <w:pStyle w:val="Comment"/>
      </w:pPr>
    </w:p>
    <w:p w14:paraId="7FBB0B44" w14:textId="45AC2B1C" w:rsidR="00E70E77" w:rsidRDefault="00E70E77" w:rsidP="00F27524">
      <w:pPr>
        <w:pStyle w:val="Comment"/>
      </w:pPr>
    </w:p>
    <w:p w14:paraId="78FEB14D" w14:textId="77777777" w:rsidR="00E70E77" w:rsidRDefault="00E70E77" w:rsidP="00F27524">
      <w:pPr>
        <w:pStyle w:val="Comment"/>
      </w:pP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2428"/>
        <w:gridCol w:w="1442"/>
        <w:gridCol w:w="1959"/>
        <w:gridCol w:w="3300"/>
      </w:tblGrid>
      <w:tr w:rsidR="00F27524" w14:paraId="1F8ED5B6" w14:textId="77777777" w:rsidTr="00583F46">
        <w:trPr>
          <w:trHeight w:val="342"/>
        </w:trPr>
        <w:tc>
          <w:tcPr>
            <w:tcW w:w="995" w:type="dxa"/>
          </w:tcPr>
          <w:p w14:paraId="7DE80668" w14:textId="77777777" w:rsidR="00F27524" w:rsidRPr="00144807" w:rsidRDefault="00F27524" w:rsidP="00144807">
            <w:pPr>
              <w:pStyle w:val="Table-ColHead"/>
              <w:jc w:val="left"/>
              <w:rPr>
                <w:rFonts w:ascii="Times New Roman" w:hAnsi="Times New Roman"/>
                <w:color w:val="000080"/>
                <w:sz w:val="22"/>
                <w:szCs w:val="22"/>
              </w:rPr>
            </w:pPr>
            <w:r w:rsidRPr="00144807">
              <w:rPr>
                <w:rFonts w:ascii="Times New Roman" w:hAnsi="Times New Roman"/>
                <w:color w:val="000080"/>
                <w:sz w:val="22"/>
                <w:szCs w:val="22"/>
              </w:rPr>
              <w:lastRenderedPageBreak/>
              <w:t>Ref #</w:t>
            </w:r>
          </w:p>
        </w:tc>
        <w:tc>
          <w:tcPr>
            <w:tcW w:w="2428" w:type="dxa"/>
          </w:tcPr>
          <w:p w14:paraId="494AC0E9" w14:textId="77777777" w:rsidR="00F27524" w:rsidRPr="00144807" w:rsidRDefault="00F27524" w:rsidP="00144807">
            <w:pPr>
              <w:pStyle w:val="Table-ColHead"/>
              <w:jc w:val="left"/>
              <w:rPr>
                <w:rFonts w:ascii="Times New Roman" w:hAnsi="Times New Roman"/>
                <w:color w:val="000080"/>
                <w:sz w:val="22"/>
                <w:szCs w:val="22"/>
              </w:rPr>
            </w:pPr>
            <w:r w:rsidRPr="00144807">
              <w:rPr>
                <w:rFonts w:ascii="Times New Roman" w:hAnsi="Times New Roman"/>
                <w:color w:val="000080"/>
                <w:sz w:val="22"/>
                <w:szCs w:val="22"/>
              </w:rPr>
              <w:t>Functions</w:t>
            </w:r>
          </w:p>
        </w:tc>
        <w:tc>
          <w:tcPr>
            <w:tcW w:w="1442" w:type="dxa"/>
          </w:tcPr>
          <w:p w14:paraId="53D791AC" w14:textId="77777777" w:rsidR="00F27524" w:rsidRPr="00144807" w:rsidRDefault="00F27524" w:rsidP="00144807">
            <w:pPr>
              <w:pStyle w:val="Table-ColHead"/>
              <w:jc w:val="left"/>
              <w:rPr>
                <w:rFonts w:ascii="Times New Roman" w:hAnsi="Times New Roman"/>
                <w:color w:val="000080"/>
                <w:sz w:val="22"/>
                <w:szCs w:val="22"/>
              </w:rPr>
            </w:pPr>
            <w:r w:rsidRPr="00144807">
              <w:rPr>
                <w:rFonts w:ascii="Times New Roman" w:hAnsi="Times New Roman"/>
                <w:color w:val="000080"/>
                <w:sz w:val="22"/>
                <w:szCs w:val="22"/>
              </w:rPr>
              <w:t>Category</w:t>
            </w:r>
          </w:p>
        </w:tc>
        <w:tc>
          <w:tcPr>
            <w:tcW w:w="1959" w:type="dxa"/>
          </w:tcPr>
          <w:p w14:paraId="0FFC43F6" w14:textId="77777777" w:rsidR="00F27524" w:rsidRPr="00144807" w:rsidRDefault="00F27524" w:rsidP="00144807">
            <w:pPr>
              <w:pStyle w:val="Table-ColHead"/>
              <w:jc w:val="left"/>
              <w:rPr>
                <w:rFonts w:ascii="Times New Roman" w:hAnsi="Times New Roman"/>
                <w:color w:val="000080"/>
                <w:sz w:val="22"/>
                <w:szCs w:val="22"/>
              </w:rPr>
            </w:pPr>
            <w:r w:rsidRPr="00144807">
              <w:rPr>
                <w:rFonts w:ascii="Times New Roman" w:hAnsi="Times New Roman"/>
                <w:color w:val="000080"/>
                <w:sz w:val="22"/>
                <w:szCs w:val="22"/>
              </w:rPr>
              <w:t>Attribute</w:t>
            </w:r>
          </w:p>
        </w:tc>
        <w:tc>
          <w:tcPr>
            <w:tcW w:w="3300" w:type="dxa"/>
          </w:tcPr>
          <w:p w14:paraId="5BC7EAFD" w14:textId="77777777" w:rsidR="00F27524" w:rsidRPr="00144807" w:rsidRDefault="00F27524" w:rsidP="00144807">
            <w:pPr>
              <w:pStyle w:val="Table-ColHead"/>
              <w:jc w:val="left"/>
              <w:rPr>
                <w:rFonts w:ascii="Times New Roman" w:hAnsi="Times New Roman"/>
                <w:color w:val="000080"/>
                <w:sz w:val="22"/>
                <w:szCs w:val="22"/>
              </w:rPr>
            </w:pPr>
            <w:r w:rsidRPr="00144807">
              <w:rPr>
                <w:rFonts w:ascii="Times New Roman" w:hAnsi="Times New Roman"/>
                <w:color w:val="000080"/>
                <w:sz w:val="22"/>
                <w:szCs w:val="22"/>
              </w:rPr>
              <w:t>Details &amp; Boundary Constraints</w:t>
            </w:r>
          </w:p>
        </w:tc>
      </w:tr>
      <w:tr w:rsidR="00F27524" w14:paraId="13BA66A7" w14:textId="77777777" w:rsidTr="00583F46">
        <w:trPr>
          <w:trHeight w:val="1206"/>
        </w:trPr>
        <w:tc>
          <w:tcPr>
            <w:tcW w:w="995" w:type="dxa"/>
          </w:tcPr>
          <w:p w14:paraId="45A96CE0" w14:textId="2826F61F" w:rsidR="00F27524" w:rsidRPr="00583F46" w:rsidRDefault="002A7380" w:rsidP="00E55C39">
            <w:pPr>
              <w:rPr>
                <w:color w:val="000000" w:themeColor="text1"/>
              </w:rPr>
            </w:pPr>
            <w:r w:rsidRPr="00583F46">
              <w:rPr>
                <w:color w:val="000000" w:themeColor="text1"/>
              </w:rPr>
              <w:t>FR1.1</w:t>
            </w:r>
          </w:p>
        </w:tc>
        <w:tc>
          <w:tcPr>
            <w:tcW w:w="2428" w:type="dxa"/>
          </w:tcPr>
          <w:p w14:paraId="0FC2AB57" w14:textId="6711A4CF" w:rsidR="00F27524" w:rsidRPr="00583F46" w:rsidRDefault="002A7380" w:rsidP="00E55C39">
            <w:pPr>
              <w:rPr>
                <w:color w:val="000000" w:themeColor="text1"/>
              </w:rPr>
            </w:pPr>
            <w:r w:rsidRPr="00583F46">
              <w:rPr>
                <w:color w:val="000000" w:themeColor="text1"/>
              </w:rPr>
              <w:t>Search a City Name</w:t>
            </w:r>
          </w:p>
        </w:tc>
        <w:tc>
          <w:tcPr>
            <w:tcW w:w="1442" w:type="dxa"/>
          </w:tcPr>
          <w:p w14:paraId="3A33D38A" w14:textId="77777777" w:rsidR="00F27524" w:rsidRPr="00583F46" w:rsidRDefault="00F27524" w:rsidP="00E55C39">
            <w:pPr>
              <w:rPr>
                <w:color w:val="000000" w:themeColor="text1"/>
              </w:rPr>
            </w:pPr>
            <w:r w:rsidRPr="00583F46">
              <w:rPr>
                <w:color w:val="000000" w:themeColor="text1"/>
              </w:rPr>
              <w:t>Evident</w:t>
            </w:r>
          </w:p>
        </w:tc>
        <w:tc>
          <w:tcPr>
            <w:tcW w:w="1959" w:type="dxa"/>
          </w:tcPr>
          <w:p w14:paraId="7147320B" w14:textId="526046F1" w:rsidR="00F27524" w:rsidRPr="00583F46" w:rsidRDefault="00F27524" w:rsidP="00E55C39">
            <w:pPr>
              <w:rPr>
                <w:color w:val="000000" w:themeColor="text1"/>
              </w:rPr>
            </w:pPr>
          </w:p>
        </w:tc>
        <w:tc>
          <w:tcPr>
            <w:tcW w:w="3300" w:type="dxa"/>
          </w:tcPr>
          <w:p w14:paraId="667438F8" w14:textId="68D283BA" w:rsidR="00F27524" w:rsidRPr="00583F46" w:rsidRDefault="002A7380" w:rsidP="00E55C39">
            <w:pPr>
              <w:rPr>
                <w:color w:val="000000" w:themeColor="text1"/>
              </w:rPr>
            </w:pPr>
            <w:r w:rsidRPr="00583F46">
              <w:rPr>
                <w:color w:val="000000" w:themeColor="text1"/>
              </w:rPr>
              <w:t xml:space="preserve">Search a City Name to see Posts of Restaurants and Food Shops </w:t>
            </w:r>
            <w:r w:rsidR="00E70E77" w:rsidRPr="00583F46">
              <w:rPr>
                <w:color w:val="000000" w:themeColor="text1"/>
              </w:rPr>
              <w:t>Uploaded</w:t>
            </w:r>
            <w:r w:rsidRPr="00583F46">
              <w:rPr>
                <w:color w:val="000000" w:themeColor="text1"/>
              </w:rPr>
              <w:t xml:space="preserve"> by Others</w:t>
            </w:r>
            <w:r w:rsidR="00E70E77" w:rsidRPr="00583F46">
              <w:rPr>
                <w:color w:val="000000" w:themeColor="text1"/>
              </w:rPr>
              <w:br/>
              <w:t>Everyone can search</w:t>
            </w:r>
          </w:p>
        </w:tc>
      </w:tr>
      <w:tr w:rsidR="00F27524" w14:paraId="7B7A88AB" w14:textId="77777777" w:rsidTr="00583F46">
        <w:trPr>
          <w:trHeight w:val="1743"/>
        </w:trPr>
        <w:tc>
          <w:tcPr>
            <w:tcW w:w="995" w:type="dxa"/>
          </w:tcPr>
          <w:p w14:paraId="7100BF00" w14:textId="75D9A9EF" w:rsidR="00F27524" w:rsidRPr="00583F46" w:rsidRDefault="00E70E77" w:rsidP="00E55C39">
            <w:pPr>
              <w:rPr>
                <w:color w:val="000000" w:themeColor="text1"/>
              </w:rPr>
            </w:pPr>
            <w:r w:rsidRPr="00583F46">
              <w:rPr>
                <w:color w:val="000000" w:themeColor="text1"/>
              </w:rPr>
              <w:t>F</w:t>
            </w:r>
            <w:r w:rsidR="00F27524" w:rsidRPr="00583F46">
              <w:rPr>
                <w:color w:val="000000" w:themeColor="text1"/>
              </w:rPr>
              <w:t>R</w:t>
            </w:r>
            <w:r w:rsidR="00106016" w:rsidRPr="00583F46">
              <w:rPr>
                <w:color w:val="000000" w:themeColor="text1"/>
              </w:rPr>
              <w:t>2</w:t>
            </w:r>
            <w:r w:rsidR="00F27524" w:rsidRPr="00583F46">
              <w:rPr>
                <w:color w:val="000000" w:themeColor="text1"/>
              </w:rPr>
              <w:t>.</w:t>
            </w:r>
            <w:r w:rsidR="00106016" w:rsidRPr="00583F46">
              <w:rPr>
                <w:color w:val="000000" w:themeColor="text1"/>
              </w:rPr>
              <w:t>1</w:t>
            </w:r>
          </w:p>
        </w:tc>
        <w:tc>
          <w:tcPr>
            <w:tcW w:w="2428" w:type="dxa"/>
          </w:tcPr>
          <w:p w14:paraId="44AC54E4" w14:textId="327DDB7B" w:rsidR="00F27524" w:rsidRPr="00583F46" w:rsidRDefault="00E70E77" w:rsidP="00E55C39">
            <w:pPr>
              <w:rPr>
                <w:color w:val="000000" w:themeColor="text1"/>
              </w:rPr>
            </w:pPr>
            <w:r w:rsidRPr="00583F46">
              <w:rPr>
                <w:color w:val="000000" w:themeColor="text1"/>
              </w:rPr>
              <w:t>Open a Post</w:t>
            </w:r>
          </w:p>
        </w:tc>
        <w:tc>
          <w:tcPr>
            <w:tcW w:w="1442" w:type="dxa"/>
          </w:tcPr>
          <w:p w14:paraId="22418C44" w14:textId="5B9A5FA0" w:rsidR="00F27524" w:rsidRPr="00583F46" w:rsidRDefault="00E70E77" w:rsidP="00E55C39">
            <w:pPr>
              <w:rPr>
                <w:color w:val="000000" w:themeColor="text1"/>
              </w:rPr>
            </w:pPr>
            <w:r w:rsidRPr="00583F46">
              <w:rPr>
                <w:color w:val="000000" w:themeColor="text1"/>
              </w:rPr>
              <w:t>Evident</w:t>
            </w:r>
          </w:p>
        </w:tc>
        <w:tc>
          <w:tcPr>
            <w:tcW w:w="1959" w:type="dxa"/>
          </w:tcPr>
          <w:p w14:paraId="47AED396" w14:textId="4C5364AD" w:rsidR="00F27524" w:rsidRPr="00583F46" w:rsidRDefault="00F27524" w:rsidP="00E55C39">
            <w:pPr>
              <w:rPr>
                <w:color w:val="000000" w:themeColor="text1"/>
              </w:rPr>
            </w:pPr>
          </w:p>
        </w:tc>
        <w:tc>
          <w:tcPr>
            <w:tcW w:w="3300" w:type="dxa"/>
          </w:tcPr>
          <w:p w14:paraId="2DE70F54" w14:textId="77777777" w:rsidR="00F27524" w:rsidRPr="00583F46" w:rsidRDefault="00E70E77" w:rsidP="00E55C39">
            <w:pPr>
              <w:rPr>
                <w:color w:val="000000" w:themeColor="text1"/>
              </w:rPr>
            </w:pPr>
            <w:r w:rsidRPr="00583F46">
              <w:rPr>
                <w:color w:val="000000" w:themeColor="text1"/>
              </w:rPr>
              <w:t>Post Detail (i.e. Place Name, Desc, Ratings) will be showed when user will click on a post</w:t>
            </w:r>
          </w:p>
          <w:p w14:paraId="18F7F4E4" w14:textId="0E58A9A0" w:rsidR="00E70E77" w:rsidRPr="00583F46" w:rsidRDefault="00E70E77" w:rsidP="00E55C39">
            <w:pPr>
              <w:rPr>
                <w:color w:val="000000" w:themeColor="text1"/>
              </w:rPr>
            </w:pPr>
            <w:r w:rsidRPr="00583F46">
              <w:rPr>
                <w:color w:val="000000" w:themeColor="text1"/>
              </w:rPr>
              <w:t>Everyone can access posts content</w:t>
            </w:r>
          </w:p>
        </w:tc>
      </w:tr>
      <w:tr w:rsidR="00E70E77" w14:paraId="6126CE4E" w14:textId="77777777" w:rsidTr="00583F46">
        <w:trPr>
          <w:trHeight w:val="2041"/>
        </w:trPr>
        <w:tc>
          <w:tcPr>
            <w:tcW w:w="995" w:type="dxa"/>
          </w:tcPr>
          <w:p w14:paraId="00340007" w14:textId="20BD7289" w:rsidR="00E70E77" w:rsidRPr="00583F46" w:rsidRDefault="00E70E77" w:rsidP="00E55C39">
            <w:pPr>
              <w:rPr>
                <w:color w:val="000000" w:themeColor="text1"/>
              </w:rPr>
            </w:pPr>
            <w:r w:rsidRPr="00583F46">
              <w:rPr>
                <w:color w:val="000000" w:themeColor="text1"/>
              </w:rPr>
              <w:t>FR</w:t>
            </w:r>
            <w:r w:rsidR="00106016" w:rsidRPr="00583F46">
              <w:rPr>
                <w:color w:val="000000" w:themeColor="text1"/>
              </w:rPr>
              <w:t>2.2</w:t>
            </w:r>
          </w:p>
        </w:tc>
        <w:tc>
          <w:tcPr>
            <w:tcW w:w="2428" w:type="dxa"/>
          </w:tcPr>
          <w:p w14:paraId="65F1C603" w14:textId="0CD91826" w:rsidR="00E70E77" w:rsidRPr="00583F46" w:rsidRDefault="00E70E77" w:rsidP="00E55C39">
            <w:pPr>
              <w:rPr>
                <w:color w:val="000000" w:themeColor="text1"/>
              </w:rPr>
            </w:pPr>
            <w:r w:rsidRPr="00583F46">
              <w:rPr>
                <w:color w:val="000000" w:themeColor="text1"/>
              </w:rPr>
              <w:t>Like a Post</w:t>
            </w:r>
          </w:p>
        </w:tc>
        <w:tc>
          <w:tcPr>
            <w:tcW w:w="1442" w:type="dxa"/>
          </w:tcPr>
          <w:p w14:paraId="07464726" w14:textId="3883A0A9" w:rsidR="00E70E77" w:rsidRPr="00583F46" w:rsidRDefault="00E70E77" w:rsidP="00E55C39">
            <w:pPr>
              <w:rPr>
                <w:color w:val="000000" w:themeColor="text1"/>
              </w:rPr>
            </w:pPr>
            <w:r w:rsidRPr="00583F46">
              <w:rPr>
                <w:color w:val="000000" w:themeColor="text1"/>
              </w:rPr>
              <w:t>Evident</w:t>
            </w:r>
          </w:p>
        </w:tc>
        <w:tc>
          <w:tcPr>
            <w:tcW w:w="1959" w:type="dxa"/>
          </w:tcPr>
          <w:p w14:paraId="2E242771" w14:textId="77777777" w:rsidR="00E70E77" w:rsidRPr="00583F46" w:rsidRDefault="00E70E77" w:rsidP="00E55C39">
            <w:pPr>
              <w:rPr>
                <w:color w:val="000000" w:themeColor="text1"/>
              </w:rPr>
            </w:pPr>
          </w:p>
        </w:tc>
        <w:tc>
          <w:tcPr>
            <w:tcW w:w="3300" w:type="dxa"/>
          </w:tcPr>
          <w:p w14:paraId="1691D45F" w14:textId="77777777" w:rsidR="001028DD" w:rsidRPr="00583F46" w:rsidRDefault="001028DD" w:rsidP="001028DD">
            <w:r w:rsidRPr="00583F46">
              <w:t>User can like a Post so that visitors can judge the food quality of a restaurant</w:t>
            </w:r>
          </w:p>
          <w:p w14:paraId="3C09DB17" w14:textId="738D0298" w:rsidR="00E70E77" w:rsidRPr="00583F46" w:rsidRDefault="001028DD" w:rsidP="001028DD">
            <w:pPr>
              <w:rPr>
                <w:color w:val="000000" w:themeColor="text1"/>
              </w:rPr>
            </w:pPr>
            <w:r w:rsidRPr="00583F46">
              <w:t>This functionality will be  enabled for registered users only</w:t>
            </w:r>
          </w:p>
        </w:tc>
      </w:tr>
      <w:tr w:rsidR="00E70E77" w14:paraId="5CD6DEE5" w14:textId="77777777" w:rsidTr="00583F46">
        <w:trPr>
          <w:trHeight w:val="2041"/>
        </w:trPr>
        <w:tc>
          <w:tcPr>
            <w:tcW w:w="995" w:type="dxa"/>
          </w:tcPr>
          <w:p w14:paraId="41BFF590" w14:textId="59CAA1F5" w:rsidR="00E70E77" w:rsidRPr="00583F46" w:rsidRDefault="001028DD" w:rsidP="00E55C39">
            <w:pPr>
              <w:rPr>
                <w:color w:val="000000" w:themeColor="text1"/>
              </w:rPr>
            </w:pPr>
            <w:r w:rsidRPr="00583F46">
              <w:rPr>
                <w:color w:val="000000" w:themeColor="text1"/>
              </w:rPr>
              <w:t>FR</w:t>
            </w:r>
            <w:r w:rsidR="00106016" w:rsidRPr="00583F46">
              <w:rPr>
                <w:color w:val="000000" w:themeColor="text1"/>
              </w:rPr>
              <w:t>2.3</w:t>
            </w:r>
          </w:p>
        </w:tc>
        <w:tc>
          <w:tcPr>
            <w:tcW w:w="2428" w:type="dxa"/>
          </w:tcPr>
          <w:p w14:paraId="7C3C67BB" w14:textId="1D6A62FA" w:rsidR="00E70E77" w:rsidRPr="00583F46" w:rsidRDefault="001028DD" w:rsidP="00E55C39">
            <w:pPr>
              <w:rPr>
                <w:color w:val="000000" w:themeColor="text1"/>
              </w:rPr>
            </w:pPr>
            <w:r w:rsidRPr="00583F46">
              <w:rPr>
                <w:color w:val="000000" w:themeColor="text1"/>
              </w:rPr>
              <w:t>Dislike a Post</w:t>
            </w:r>
          </w:p>
        </w:tc>
        <w:tc>
          <w:tcPr>
            <w:tcW w:w="1442" w:type="dxa"/>
          </w:tcPr>
          <w:p w14:paraId="346469A5" w14:textId="00767D83" w:rsidR="00E70E77" w:rsidRPr="00583F46" w:rsidRDefault="001028DD" w:rsidP="00E55C39">
            <w:pPr>
              <w:rPr>
                <w:color w:val="000000" w:themeColor="text1"/>
              </w:rPr>
            </w:pPr>
            <w:r w:rsidRPr="00583F46">
              <w:rPr>
                <w:color w:val="000000" w:themeColor="text1"/>
              </w:rPr>
              <w:t>Evident</w:t>
            </w:r>
          </w:p>
        </w:tc>
        <w:tc>
          <w:tcPr>
            <w:tcW w:w="1959" w:type="dxa"/>
          </w:tcPr>
          <w:p w14:paraId="0B35AA66" w14:textId="77777777" w:rsidR="00E70E77" w:rsidRPr="00583F46" w:rsidRDefault="00E70E77" w:rsidP="00E55C39">
            <w:pPr>
              <w:rPr>
                <w:color w:val="000000" w:themeColor="text1"/>
              </w:rPr>
            </w:pPr>
          </w:p>
        </w:tc>
        <w:tc>
          <w:tcPr>
            <w:tcW w:w="3300" w:type="dxa"/>
          </w:tcPr>
          <w:p w14:paraId="5D7CC218" w14:textId="638425BD" w:rsidR="001028DD" w:rsidRPr="00583F46" w:rsidRDefault="001028DD" w:rsidP="001028DD">
            <w:r w:rsidRPr="00583F46">
              <w:t>User can dislike a Post so that visitors can judge the food quality of a restaurant</w:t>
            </w:r>
          </w:p>
          <w:p w14:paraId="24D6BB29" w14:textId="162EE930" w:rsidR="00E70E77" w:rsidRPr="00583F46" w:rsidRDefault="001028DD" w:rsidP="001028DD">
            <w:pPr>
              <w:rPr>
                <w:color w:val="000000" w:themeColor="text1"/>
              </w:rPr>
            </w:pPr>
            <w:r w:rsidRPr="00583F46">
              <w:t>This functionality will be  enabled for registered users only</w:t>
            </w:r>
          </w:p>
        </w:tc>
      </w:tr>
      <w:tr w:rsidR="00E70E77" w14:paraId="5A9B2646" w14:textId="77777777" w:rsidTr="00583F46">
        <w:trPr>
          <w:trHeight w:val="446"/>
        </w:trPr>
        <w:tc>
          <w:tcPr>
            <w:tcW w:w="995" w:type="dxa"/>
          </w:tcPr>
          <w:p w14:paraId="7E986105" w14:textId="1801DA3C" w:rsidR="00E70E77" w:rsidRPr="00583F46" w:rsidRDefault="001028DD" w:rsidP="00E55C39">
            <w:pPr>
              <w:rPr>
                <w:color w:val="000000" w:themeColor="text1"/>
              </w:rPr>
            </w:pPr>
            <w:r w:rsidRPr="00583F46">
              <w:rPr>
                <w:color w:val="000000" w:themeColor="text1"/>
              </w:rPr>
              <w:t>FR</w:t>
            </w:r>
            <w:r w:rsidR="00106016" w:rsidRPr="00583F46">
              <w:rPr>
                <w:color w:val="000000" w:themeColor="text1"/>
              </w:rPr>
              <w:t>2.4</w:t>
            </w:r>
          </w:p>
        </w:tc>
        <w:tc>
          <w:tcPr>
            <w:tcW w:w="2428" w:type="dxa"/>
          </w:tcPr>
          <w:p w14:paraId="36CEF321" w14:textId="7AD62D6C" w:rsidR="00E70E77" w:rsidRPr="00583F46" w:rsidRDefault="001028DD" w:rsidP="00E55C39">
            <w:pPr>
              <w:rPr>
                <w:color w:val="000000" w:themeColor="text1"/>
              </w:rPr>
            </w:pPr>
            <w:r w:rsidRPr="00583F46">
              <w:rPr>
                <w:color w:val="000000" w:themeColor="text1"/>
              </w:rPr>
              <w:t>Comment a Post</w:t>
            </w:r>
          </w:p>
        </w:tc>
        <w:tc>
          <w:tcPr>
            <w:tcW w:w="1442" w:type="dxa"/>
          </w:tcPr>
          <w:p w14:paraId="3C520BA2" w14:textId="0D9BBA74" w:rsidR="00E70E77" w:rsidRPr="00583F46" w:rsidRDefault="001028DD" w:rsidP="00E55C39">
            <w:pPr>
              <w:rPr>
                <w:color w:val="000000" w:themeColor="text1"/>
              </w:rPr>
            </w:pPr>
            <w:r w:rsidRPr="00583F46">
              <w:rPr>
                <w:color w:val="000000" w:themeColor="text1"/>
              </w:rPr>
              <w:t>Evident</w:t>
            </w:r>
          </w:p>
        </w:tc>
        <w:tc>
          <w:tcPr>
            <w:tcW w:w="1959" w:type="dxa"/>
          </w:tcPr>
          <w:p w14:paraId="32952D1B" w14:textId="77777777" w:rsidR="00E70E77" w:rsidRPr="00583F46" w:rsidRDefault="00E70E77" w:rsidP="00E55C39">
            <w:pPr>
              <w:rPr>
                <w:color w:val="000000" w:themeColor="text1"/>
              </w:rPr>
            </w:pPr>
          </w:p>
        </w:tc>
        <w:tc>
          <w:tcPr>
            <w:tcW w:w="3300" w:type="dxa"/>
          </w:tcPr>
          <w:p w14:paraId="716EDE4B" w14:textId="77777777" w:rsidR="001028DD" w:rsidRPr="00583F46" w:rsidRDefault="001028DD" w:rsidP="001028DD">
            <w:r w:rsidRPr="00583F46">
              <w:t>Users can comment a Post about a Restaurant/Food Shop</w:t>
            </w:r>
          </w:p>
          <w:p w14:paraId="1FF023D3" w14:textId="10BD4A85" w:rsidR="00E70E77" w:rsidRPr="00583F46" w:rsidRDefault="001028DD" w:rsidP="001028DD">
            <w:pPr>
              <w:rPr>
                <w:color w:val="000000" w:themeColor="text1"/>
              </w:rPr>
            </w:pPr>
            <w:r w:rsidRPr="00583F46">
              <w:t>This functionality will be  enabled for registered users only</w:t>
            </w:r>
          </w:p>
        </w:tc>
      </w:tr>
      <w:tr w:rsidR="001028DD" w14:paraId="564C659B" w14:textId="77777777" w:rsidTr="00583F46">
        <w:trPr>
          <w:trHeight w:val="432"/>
        </w:trPr>
        <w:tc>
          <w:tcPr>
            <w:tcW w:w="995" w:type="dxa"/>
          </w:tcPr>
          <w:p w14:paraId="7B552270" w14:textId="1899C03C" w:rsidR="001028DD" w:rsidRPr="00583F46" w:rsidRDefault="001028DD" w:rsidP="001028DD">
            <w:pPr>
              <w:rPr>
                <w:color w:val="000000" w:themeColor="text1"/>
              </w:rPr>
            </w:pPr>
            <w:r w:rsidRPr="00583F46">
              <w:rPr>
                <w:color w:val="000000" w:themeColor="text1"/>
              </w:rPr>
              <w:t>FR</w:t>
            </w:r>
            <w:r w:rsidR="00106016" w:rsidRPr="00583F46">
              <w:rPr>
                <w:color w:val="000000" w:themeColor="text1"/>
              </w:rPr>
              <w:t>3.1</w:t>
            </w:r>
          </w:p>
        </w:tc>
        <w:tc>
          <w:tcPr>
            <w:tcW w:w="2428" w:type="dxa"/>
          </w:tcPr>
          <w:p w14:paraId="0C172F68" w14:textId="160BA5B9" w:rsidR="001028DD" w:rsidRPr="00583F46" w:rsidRDefault="001028DD" w:rsidP="001028DD">
            <w:pPr>
              <w:rPr>
                <w:color w:val="000000" w:themeColor="text1"/>
              </w:rPr>
            </w:pPr>
            <w:r w:rsidRPr="00583F46">
              <w:rPr>
                <w:color w:val="000000" w:themeColor="text1"/>
              </w:rPr>
              <w:t xml:space="preserve">Upload </w:t>
            </w:r>
            <w:r w:rsidR="00106016" w:rsidRPr="00583F46">
              <w:rPr>
                <w:color w:val="000000" w:themeColor="text1"/>
              </w:rPr>
              <w:t>Images</w:t>
            </w:r>
          </w:p>
        </w:tc>
        <w:tc>
          <w:tcPr>
            <w:tcW w:w="1442" w:type="dxa"/>
          </w:tcPr>
          <w:p w14:paraId="7082610D" w14:textId="2595601D" w:rsidR="001028DD" w:rsidRPr="00583F46" w:rsidRDefault="001028DD" w:rsidP="001028DD">
            <w:pPr>
              <w:rPr>
                <w:color w:val="000000" w:themeColor="text1"/>
              </w:rPr>
            </w:pPr>
            <w:r w:rsidRPr="00583F46">
              <w:rPr>
                <w:color w:val="000000" w:themeColor="text1"/>
              </w:rPr>
              <w:t>Evident</w:t>
            </w:r>
          </w:p>
        </w:tc>
        <w:tc>
          <w:tcPr>
            <w:tcW w:w="1959" w:type="dxa"/>
          </w:tcPr>
          <w:p w14:paraId="54D2195F" w14:textId="77777777" w:rsidR="001028DD" w:rsidRPr="00583F46" w:rsidRDefault="001028DD" w:rsidP="001028DD">
            <w:pPr>
              <w:rPr>
                <w:color w:val="000000" w:themeColor="text1"/>
              </w:rPr>
            </w:pPr>
          </w:p>
        </w:tc>
        <w:tc>
          <w:tcPr>
            <w:tcW w:w="3300" w:type="dxa"/>
          </w:tcPr>
          <w:p w14:paraId="066B7FA7" w14:textId="0F10E71B" w:rsidR="001028DD" w:rsidRPr="00583F46" w:rsidRDefault="001028DD" w:rsidP="001028DD">
            <w:r w:rsidRPr="00583F46">
              <w:t>User can upload a post (i.e. Images, Description about a Food Shop)</w:t>
            </w:r>
          </w:p>
          <w:p w14:paraId="1B242FD9" w14:textId="4FDFFC9A" w:rsidR="001028DD" w:rsidRPr="00583F46" w:rsidRDefault="001028DD" w:rsidP="001028DD">
            <w:pPr>
              <w:rPr>
                <w:color w:val="000000" w:themeColor="text1"/>
              </w:rPr>
            </w:pPr>
            <w:r w:rsidRPr="00583F46">
              <w:t>This functionality will be  enabled for registered users only</w:t>
            </w:r>
          </w:p>
        </w:tc>
      </w:tr>
      <w:tr w:rsidR="001028DD" w14:paraId="0191B1A5" w14:textId="77777777" w:rsidTr="00583F46">
        <w:trPr>
          <w:trHeight w:val="446"/>
        </w:trPr>
        <w:tc>
          <w:tcPr>
            <w:tcW w:w="995" w:type="dxa"/>
          </w:tcPr>
          <w:p w14:paraId="6BFAC8EA" w14:textId="7F37ED30" w:rsidR="001028DD" w:rsidRPr="00583F46" w:rsidRDefault="00106016" w:rsidP="001028DD">
            <w:pPr>
              <w:rPr>
                <w:color w:val="000000" w:themeColor="text1"/>
              </w:rPr>
            </w:pPr>
            <w:r w:rsidRPr="00583F46">
              <w:rPr>
                <w:color w:val="000000" w:themeColor="text1"/>
              </w:rPr>
              <w:t>FR4.1</w:t>
            </w:r>
          </w:p>
        </w:tc>
        <w:tc>
          <w:tcPr>
            <w:tcW w:w="2428" w:type="dxa"/>
          </w:tcPr>
          <w:p w14:paraId="0EFAA7AE" w14:textId="4A75A946" w:rsidR="001028DD" w:rsidRPr="00583F46" w:rsidRDefault="001028DD" w:rsidP="001028DD">
            <w:pPr>
              <w:rPr>
                <w:color w:val="000000" w:themeColor="text1"/>
              </w:rPr>
            </w:pPr>
            <w:r w:rsidRPr="00583F46">
              <w:rPr>
                <w:color w:val="000000" w:themeColor="text1"/>
              </w:rPr>
              <w:t>User Registration</w:t>
            </w:r>
          </w:p>
        </w:tc>
        <w:tc>
          <w:tcPr>
            <w:tcW w:w="1442" w:type="dxa"/>
          </w:tcPr>
          <w:p w14:paraId="40FF7CA0" w14:textId="512A04E1" w:rsidR="001028DD" w:rsidRPr="00583F46" w:rsidRDefault="001028DD" w:rsidP="001028DD">
            <w:pPr>
              <w:rPr>
                <w:color w:val="000000" w:themeColor="text1"/>
              </w:rPr>
            </w:pPr>
            <w:r w:rsidRPr="00583F46">
              <w:rPr>
                <w:color w:val="000000" w:themeColor="text1"/>
              </w:rPr>
              <w:t>Evident</w:t>
            </w:r>
          </w:p>
        </w:tc>
        <w:tc>
          <w:tcPr>
            <w:tcW w:w="1959" w:type="dxa"/>
          </w:tcPr>
          <w:p w14:paraId="245CEBBB" w14:textId="77777777" w:rsidR="001028DD" w:rsidRPr="00583F46" w:rsidRDefault="001028DD" w:rsidP="001028DD">
            <w:pPr>
              <w:rPr>
                <w:color w:val="000000" w:themeColor="text1"/>
              </w:rPr>
            </w:pPr>
          </w:p>
        </w:tc>
        <w:tc>
          <w:tcPr>
            <w:tcW w:w="3300" w:type="dxa"/>
          </w:tcPr>
          <w:p w14:paraId="1BCC241A" w14:textId="5FB538F2" w:rsidR="001028DD" w:rsidRPr="00583F46" w:rsidRDefault="001028DD" w:rsidP="001028DD">
            <w:pPr>
              <w:rPr>
                <w:color w:val="000000" w:themeColor="text1"/>
              </w:rPr>
            </w:pPr>
            <w:r w:rsidRPr="00583F46">
              <w:rPr>
                <w:color w:val="000000" w:themeColor="text1"/>
              </w:rPr>
              <w:t xml:space="preserve">User can </w:t>
            </w:r>
            <w:r w:rsidR="00106016" w:rsidRPr="00583F46">
              <w:rPr>
                <w:color w:val="000000" w:themeColor="text1"/>
              </w:rPr>
              <w:t>Sign Up and make account. He can upload content</w:t>
            </w:r>
          </w:p>
        </w:tc>
      </w:tr>
      <w:tr w:rsidR="001028DD" w14:paraId="23548709" w14:textId="77777777" w:rsidTr="00583F46">
        <w:trPr>
          <w:trHeight w:val="446"/>
        </w:trPr>
        <w:tc>
          <w:tcPr>
            <w:tcW w:w="995" w:type="dxa"/>
          </w:tcPr>
          <w:p w14:paraId="58DFE40C" w14:textId="50E84119" w:rsidR="001028DD" w:rsidRPr="00583F46" w:rsidRDefault="00B51247" w:rsidP="001028DD">
            <w:pPr>
              <w:rPr>
                <w:color w:val="000000" w:themeColor="text1"/>
              </w:rPr>
            </w:pPr>
            <w:r>
              <w:rPr>
                <w:color w:val="000000" w:themeColor="text1"/>
              </w:rPr>
              <w:t>FR5.1</w:t>
            </w:r>
          </w:p>
        </w:tc>
        <w:tc>
          <w:tcPr>
            <w:tcW w:w="2428" w:type="dxa"/>
          </w:tcPr>
          <w:p w14:paraId="203C7674" w14:textId="69606B84" w:rsidR="001028DD" w:rsidRPr="00583F46" w:rsidRDefault="00B51247" w:rsidP="001028DD">
            <w:pPr>
              <w:rPr>
                <w:color w:val="000000" w:themeColor="text1"/>
              </w:rPr>
            </w:pPr>
            <w:r>
              <w:rPr>
                <w:color w:val="000000" w:themeColor="text1"/>
              </w:rPr>
              <w:t>Content Display</w:t>
            </w:r>
          </w:p>
        </w:tc>
        <w:tc>
          <w:tcPr>
            <w:tcW w:w="1442" w:type="dxa"/>
          </w:tcPr>
          <w:p w14:paraId="4A990EAA" w14:textId="4072BEBB" w:rsidR="001028DD" w:rsidRPr="00583F46" w:rsidRDefault="00B51247" w:rsidP="001028DD">
            <w:pPr>
              <w:rPr>
                <w:color w:val="000000" w:themeColor="text1"/>
              </w:rPr>
            </w:pPr>
            <w:r>
              <w:rPr>
                <w:color w:val="000000" w:themeColor="text1"/>
              </w:rPr>
              <w:t>Evident</w:t>
            </w:r>
          </w:p>
        </w:tc>
        <w:tc>
          <w:tcPr>
            <w:tcW w:w="1959" w:type="dxa"/>
          </w:tcPr>
          <w:p w14:paraId="6CD47762" w14:textId="77777777" w:rsidR="001028DD" w:rsidRPr="00583F46" w:rsidRDefault="001028DD" w:rsidP="001028DD">
            <w:pPr>
              <w:rPr>
                <w:color w:val="000000" w:themeColor="text1"/>
              </w:rPr>
            </w:pPr>
          </w:p>
        </w:tc>
        <w:tc>
          <w:tcPr>
            <w:tcW w:w="3300" w:type="dxa"/>
          </w:tcPr>
          <w:p w14:paraId="2DF4CC76" w14:textId="6D7E295B" w:rsidR="001028DD" w:rsidRPr="00583F46" w:rsidRDefault="00B51247" w:rsidP="001028DD">
            <w:pPr>
              <w:rPr>
                <w:color w:val="000000" w:themeColor="text1"/>
              </w:rPr>
            </w:pPr>
            <w:r>
              <w:rPr>
                <w:color w:val="000000" w:themeColor="text1"/>
              </w:rPr>
              <w:t>System will display all the content in the form posts so that users can see the posts.</w:t>
            </w:r>
          </w:p>
        </w:tc>
      </w:tr>
      <w:tr w:rsidR="00A05729" w14:paraId="2D708CA3" w14:textId="77777777" w:rsidTr="00583F46">
        <w:trPr>
          <w:trHeight w:val="446"/>
        </w:trPr>
        <w:tc>
          <w:tcPr>
            <w:tcW w:w="995" w:type="dxa"/>
          </w:tcPr>
          <w:p w14:paraId="48D36537" w14:textId="7D128342" w:rsidR="00A05729" w:rsidRPr="00BA4F38" w:rsidRDefault="00BA4F38" w:rsidP="001028DD">
            <w:pPr>
              <w:rPr>
                <w:rFonts w:asciiTheme="majorBidi" w:hAnsiTheme="majorBidi" w:cstheme="majorBidi"/>
                <w:b/>
                <w:bCs/>
                <w:color w:val="1F3864" w:themeColor="accent5" w:themeShade="80"/>
                <w:sz w:val="20"/>
                <w:szCs w:val="20"/>
              </w:rPr>
            </w:pPr>
            <w:r w:rsidRPr="00BA4F38">
              <w:rPr>
                <w:rFonts w:asciiTheme="majorBidi" w:hAnsiTheme="majorBidi" w:cstheme="majorBidi"/>
                <w:b/>
                <w:bCs/>
                <w:color w:val="1F3864" w:themeColor="accent5" w:themeShade="80"/>
                <w:sz w:val="20"/>
                <w:szCs w:val="20"/>
              </w:rPr>
              <w:lastRenderedPageBreak/>
              <w:t>Ref #</w:t>
            </w:r>
          </w:p>
        </w:tc>
        <w:tc>
          <w:tcPr>
            <w:tcW w:w="2428" w:type="dxa"/>
          </w:tcPr>
          <w:p w14:paraId="70DEDA93" w14:textId="492B1AA4" w:rsidR="00A05729" w:rsidRPr="00BA4F38" w:rsidRDefault="00180277" w:rsidP="001028DD">
            <w:pPr>
              <w:rPr>
                <w:rFonts w:asciiTheme="majorBidi" w:hAnsiTheme="majorBidi" w:cstheme="majorBidi"/>
                <w:b/>
                <w:bCs/>
                <w:color w:val="1F3864" w:themeColor="accent5" w:themeShade="80"/>
                <w:sz w:val="20"/>
                <w:szCs w:val="20"/>
              </w:rPr>
            </w:pPr>
            <w:r w:rsidRPr="00BA4F38">
              <w:rPr>
                <w:rFonts w:asciiTheme="majorBidi" w:hAnsiTheme="majorBidi" w:cstheme="majorBidi"/>
                <w:b/>
                <w:bCs/>
                <w:color w:val="1F3864" w:themeColor="accent5" w:themeShade="80"/>
                <w:sz w:val="20"/>
                <w:szCs w:val="20"/>
              </w:rPr>
              <w:t>Quality Attributes</w:t>
            </w:r>
            <w:r w:rsidR="00BA4F38">
              <w:rPr>
                <w:rFonts w:asciiTheme="majorBidi" w:hAnsiTheme="majorBidi" w:cstheme="majorBidi"/>
                <w:b/>
                <w:bCs/>
                <w:color w:val="1F3864" w:themeColor="accent5" w:themeShade="80"/>
                <w:sz w:val="20"/>
                <w:szCs w:val="20"/>
              </w:rPr>
              <w:t xml:space="preserve"> (NFR)</w:t>
            </w:r>
          </w:p>
        </w:tc>
        <w:tc>
          <w:tcPr>
            <w:tcW w:w="1442" w:type="dxa"/>
          </w:tcPr>
          <w:p w14:paraId="30743350" w14:textId="5AC27000" w:rsidR="00A05729" w:rsidRPr="00BA4F38" w:rsidRDefault="00180277" w:rsidP="001028DD">
            <w:pPr>
              <w:rPr>
                <w:rFonts w:asciiTheme="majorBidi" w:hAnsiTheme="majorBidi" w:cstheme="majorBidi"/>
                <w:b/>
                <w:bCs/>
                <w:color w:val="1F3864" w:themeColor="accent5" w:themeShade="80"/>
                <w:sz w:val="20"/>
                <w:szCs w:val="20"/>
              </w:rPr>
            </w:pPr>
            <w:r w:rsidRPr="00BA4F38">
              <w:rPr>
                <w:rFonts w:asciiTheme="majorBidi" w:hAnsiTheme="majorBidi" w:cstheme="majorBidi"/>
                <w:b/>
                <w:bCs/>
                <w:color w:val="1F3864" w:themeColor="accent5" w:themeShade="80"/>
                <w:sz w:val="20"/>
                <w:szCs w:val="20"/>
              </w:rPr>
              <w:t>Category</w:t>
            </w:r>
          </w:p>
        </w:tc>
        <w:tc>
          <w:tcPr>
            <w:tcW w:w="1959" w:type="dxa"/>
          </w:tcPr>
          <w:p w14:paraId="74E14BEA" w14:textId="77777777" w:rsidR="00A05729" w:rsidRPr="00BA4F38" w:rsidRDefault="00A05729" w:rsidP="001028DD">
            <w:pPr>
              <w:rPr>
                <w:rFonts w:asciiTheme="majorBidi" w:hAnsiTheme="majorBidi" w:cstheme="majorBidi"/>
                <w:b/>
                <w:bCs/>
                <w:color w:val="1F3864" w:themeColor="accent5" w:themeShade="80"/>
                <w:sz w:val="20"/>
                <w:szCs w:val="20"/>
              </w:rPr>
            </w:pPr>
          </w:p>
        </w:tc>
        <w:tc>
          <w:tcPr>
            <w:tcW w:w="3300" w:type="dxa"/>
          </w:tcPr>
          <w:p w14:paraId="022A57A2" w14:textId="16A71720" w:rsidR="00A05729" w:rsidRPr="00BA4F38" w:rsidRDefault="00180277" w:rsidP="001028DD">
            <w:pPr>
              <w:rPr>
                <w:rFonts w:asciiTheme="majorBidi" w:hAnsiTheme="majorBidi" w:cstheme="majorBidi"/>
                <w:b/>
                <w:bCs/>
                <w:color w:val="1F3864" w:themeColor="accent5" w:themeShade="80"/>
                <w:sz w:val="20"/>
                <w:szCs w:val="20"/>
              </w:rPr>
            </w:pPr>
            <w:r w:rsidRPr="00BA4F38">
              <w:rPr>
                <w:rFonts w:asciiTheme="majorBidi" w:hAnsiTheme="majorBidi" w:cstheme="majorBidi"/>
                <w:b/>
                <w:bCs/>
                <w:color w:val="1F3864" w:themeColor="accent5" w:themeShade="80"/>
                <w:sz w:val="20"/>
                <w:szCs w:val="20"/>
              </w:rPr>
              <w:t>Details and Boundary Constraints</w:t>
            </w:r>
          </w:p>
        </w:tc>
      </w:tr>
      <w:tr w:rsidR="001028DD" w14:paraId="6B3BBB7A" w14:textId="77777777" w:rsidTr="00583F46">
        <w:trPr>
          <w:trHeight w:val="446"/>
        </w:trPr>
        <w:tc>
          <w:tcPr>
            <w:tcW w:w="995" w:type="dxa"/>
          </w:tcPr>
          <w:p w14:paraId="26702B4B" w14:textId="0EB64D32" w:rsidR="001028DD" w:rsidRPr="00583F46" w:rsidRDefault="003606D9" w:rsidP="001028DD">
            <w:pPr>
              <w:rPr>
                <w:color w:val="000000" w:themeColor="text1"/>
              </w:rPr>
            </w:pPr>
            <w:r>
              <w:rPr>
                <w:color w:val="000000" w:themeColor="text1"/>
              </w:rPr>
              <w:t>NFR1.1</w:t>
            </w:r>
          </w:p>
        </w:tc>
        <w:tc>
          <w:tcPr>
            <w:tcW w:w="2428" w:type="dxa"/>
          </w:tcPr>
          <w:p w14:paraId="3839A59A" w14:textId="28149019" w:rsidR="001028DD" w:rsidRPr="00583F46" w:rsidRDefault="003606D9" w:rsidP="001028DD">
            <w:pPr>
              <w:rPr>
                <w:color w:val="000000" w:themeColor="text1"/>
              </w:rPr>
            </w:pPr>
            <w:r>
              <w:rPr>
                <w:color w:val="000000" w:themeColor="text1"/>
              </w:rPr>
              <w:t>Friendly U</w:t>
            </w:r>
            <w:r w:rsidR="0018776C">
              <w:rPr>
                <w:color w:val="000000" w:themeColor="text1"/>
              </w:rPr>
              <w:t>I</w:t>
            </w:r>
          </w:p>
        </w:tc>
        <w:tc>
          <w:tcPr>
            <w:tcW w:w="1442" w:type="dxa"/>
          </w:tcPr>
          <w:p w14:paraId="1692D81E" w14:textId="265A761D" w:rsidR="001028DD" w:rsidRPr="00583F46" w:rsidRDefault="003606D9" w:rsidP="001028DD">
            <w:pPr>
              <w:rPr>
                <w:color w:val="000000" w:themeColor="text1"/>
              </w:rPr>
            </w:pPr>
            <w:r>
              <w:rPr>
                <w:color w:val="000000" w:themeColor="text1"/>
              </w:rPr>
              <w:t>Mandatory</w:t>
            </w:r>
          </w:p>
        </w:tc>
        <w:tc>
          <w:tcPr>
            <w:tcW w:w="1959" w:type="dxa"/>
          </w:tcPr>
          <w:p w14:paraId="1A79C234" w14:textId="77777777" w:rsidR="001028DD" w:rsidRPr="00583F46" w:rsidRDefault="001028DD" w:rsidP="001028DD">
            <w:pPr>
              <w:rPr>
                <w:color w:val="000000" w:themeColor="text1"/>
              </w:rPr>
            </w:pPr>
          </w:p>
        </w:tc>
        <w:tc>
          <w:tcPr>
            <w:tcW w:w="3300" w:type="dxa"/>
          </w:tcPr>
          <w:p w14:paraId="4C1C0D6C" w14:textId="742EC311" w:rsidR="001028DD" w:rsidRPr="00583F46" w:rsidRDefault="0018776C" w:rsidP="001028DD">
            <w:pPr>
              <w:rPr>
                <w:color w:val="000000" w:themeColor="text1"/>
              </w:rPr>
            </w:pPr>
            <w:r>
              <w:rPr>
                <w:color w:val="000000" w:themeColor="text1"/>
              </w:rPr>
              <w:t>Website will be User-Friendly and Easy-to-Use to make site visitors stay on the website</w:t>
            </w:r>
          </w:p>
        </w:tc>
      </w:tr>
      <w:tr w:rsidR="00A05729" w14:paraId="61242E0A" w14:textId="77777777" w:rsidTr="00583F46">
        <w:trPr>
          <w:trHeight w:val="446"/>
        </w:trPr>
        <w:tc>
          <w:tcPr>
            <w:tcW w:w="995" w:type="dxa"/>
          </w:tcPr>
          <w:p w14:paraId="75BB3C97" w14:textId="6CF05364" w:rsidR="00A05729" w:rsidRDefault="00783D45" w:rsidP="001028DD">
            <w:pPr>
              <w:rPr>
                <w:color w:val="000000" w:themeColor="text1"/>
              </w:rPr>
            </w:pPr>
            <w:r>
              <w:rPr>
                <w:color w:val="000000" w:themeColor="text1"/>
              </w:rPr>
              <w:t>NFR2.1</w:t>
            </w:r>
          </w:p>
        </w:tc>
        <w:tc>
          <w:tcPr>
            <w:tcW w:w="2428" w:type="dxa"/>
          </w:tcPr>
          <w:p w14:paraId="2B105887" w14:textId="06D87186" w:rsidR="00A05729" w:rsidRDefault="00783D45" w:rsidP="001028DD">
            <w:pPr>
              <w:rPr>
                <w:color w:val="000000" w:themeColor="text1"/>
              </w:rPr>
            </w:pPr>
            <w:r>
              <w:rPr>
                <w:color w:val="000000" w:themeColor="text1"/>
              </w:rPr>
              <w:t>Compatibility</w:t>
            </w:r>
          </w:p>
        </w:tc>
        <w:tc>
          <w:tcPr>
            <w:tcW w:w="1442" w:type="dxa"/>
          </w:tcPr>
          <w:p w14:paraId="2D210DA2" w14:textId="3E44A45C" w:rsidR="00A05729" w:rsidRDefault="0018776C" w:rsidP="001028DD">
            <w:pPr>
              <w:rPr>
                <w:color w:val="000000" w:themeColor="text1"/>
              </w:rPr>
            </w:pPr>
            <w:r>
              <w:rPr>
                <w:color w:val="000000" w:themeColor="text1"/>
              </w:rPr>
              <w:t>Mandatory</w:t>
            </w:r>
          </w:p>
        </w:tc>
        <w:tc>
          <w:tcPr>
            <w:tcW w:w="1959" w:type="dxa"/>
          </w:tcPr>
          <w:p w14:paraId="6814CA7A" w14:textId="77777777" w:rsidR="00A05729" w:rsidRPr="00583F46" w:rsidRDefault="00A05729" w:rsidP="001028DD">
            <w:pPr>
              <w:rPr>
                <w:color w:val="000000" w:themeColor="text1"/>
              </w:rPr>
            </w:pPr>
          </w:p>
        </w:tc>
        <w:tc>
          <w:tcPr>
            <w:tcW w:w="3300" w:type="dxa"/>
          </w:tcPr>
          <w:p w14:paraId="00A8A73B" w14:textId="7414C4B6" w:rsidR="00A05729" w:rsidRDefault="0018776C" w:rsidP="001028DD">
            <w:pPr>
              <w:rPr>
                <w:color w:val="000000" w:themeColor="text1"/>
              </w:rPr>
            </w:pPr>
            <w:r>
              <w:rPr>
                <w:color w:val="000000" w:themeColor="text1"/>
              </w:rPr>
              <w:t xml:space="preserve">Website will be </w:t>
            </w:r>
            <w:r w:rsidR="00783D45">
              <w:rPr>
                <w:color w:val="000000" w:themeColor="text1"/>
              </w:rPr>
              <w:t>compatible</w:t>
            </w:r>
            <w:r>
              <w:rPr>
                <w:color w:val="000000" w:themeColor="text1"/>
              </w:rPr>
              <w:t xml:space="preserve"> for</w:t>
            </w:r>
            <w:r w:rsidR="00783D45">
              <w:rPr>
                <w:color w:val="000000" w:themeColor="text1"/>
              </w:rPr>
              <w:t xml:space="preserve"> a variety of browsers</w:t>
            </w:r>
            <w:r w:rsidR="00F376BC">
              <w:rPr>
                <w:color w:val="000000" w:themeColor="text1"/>
              </w:rPr>
              <w:t xml:space="preserve"> and platforms</w:t>
            </w:r>
            <w:r>
              <w:rPr>
                <w:color w:val="000000" w:themeColor="text1"/>
              </w:rPr>
              <w:t>. It’s important to provide ease to End-Users on any device.</w:t>
            </w:r>
          </w:p>
        </w:tc>
      </w:tr>
      <w:tr w:rsidR="001028DD" w14:paraId="1B1A3DE4" w14:textId="77777777" w:rsidTr="00583F46">
        <w:trPr>
          <w:trHeight w:val="432"/>
        </w:trPr>
        <w:tc>
          <w:tcPr>
            <w:tcW w:w="995" w:type="dxa"/>
          </w:tcPr>
          <w:p w14:paraId="6BA35D72" w14:textId="79A1444B" w:rsidR="001028DD" w:rsidRPr="00583F46" w:rsidRDefault="00B51247" w:rsidP="001028DD">
            <w:pPr>
              <w:rPr>
                <w:color w:val="000000" w:themeColor="text1"/>
              </w:rPr>
            </w:pPr>
            <w:r>
              <w:rPr>
                <w:color w:val="000000" w:themeColor="text1"/>
              </w:rPr>
              <w:t>NFR</w:t>
            </w:r>
            <w:r w:rsidR="00783D45">
              <w:rPr>
                <w:color w:val="000000" w:themeColor="text1"/>
              </w:rPr>
              <w:t>3</w:t>
            </w:r>
            <w:r>
              <w:rPr>
                <w:color w:val="000000" w:themeColor="text1"/>
              </w:rPr>
              <w:t>.1</w:t>
            </w:r>
          </w:p>
        </w:tc>
        <w:tc>
          <w:tcPr>
            <w:tcW w:w="2428" w:type="dxa"/>
          </w:tcPr>
          <w:p w14:paraId="7544E1E9" w14:textId="59DE1493" w:rsidR="001028DD" w:rsidRPr="00583F46" w:rsidRDefault="00FC10F6" w:rsidP="001028DD">
            <w:pPr>
              <w:rPr>
                <w:color w:val="000000" w:themeColor="text1"/>
              </w:rPr>
            </w:pPr>
            <w:r>
              <w:rPr>
                <w:color w:val="000000" w:themeColor="text1"/>
              </w:rPr>
              <w:t>SEO Optimized</w:t>
            </w:r>
          </w:p>
        </w:tc>
        <w:tc>
          <w:tcPr>
            <w:tcW w:w="1442" w:type="dxa"/>
          </w:tcPr>
          <w:p w14:paraId="6E9B9F74" w14:textId="43B0C9F9" w:rsidR="001028DD" w:rsidRPr="00583F46" w:rsidRDefault="00FC10F6" w:rsidP="001028DD">
            <w:pPr>
              <w:rPr>
                <w:color w:val="000000" w:themeColor="text1"/>
              </w:rPr>
            </w:pPr>
            <w:r>
              <w:rPr>
                <w:color w:val="000000" w:themeColor="text1"/>
              </w:rPr>
              <w:t>Mandatory</w:t>
            </w:r>
          </w:p>
        </w:tc>
        <w:tc>
          <w:tcPr>
            <w:tcW w:w="1959" w:type="dxa"/>
          </w:tcPr>
          <w:p w14:paraId="63411010" w14:textId="77777777" w:rsidR="001028DD" w:rsidRPr="00583F46" w:rsidRDefault="001028DD" w:rsidP="001028DD">
            <w:pPr>
              <w:rPr>
                <w:color w:val="000000" w:themeColor="text1"/>
              </w:rPr>
            </w:pPr>
          </w:p>
        </w:tc>
        <w:tc>
          <w:tcPr>
            <w:tcW w:w="3300" w:type="dxa"/>
          </w:tcPr>
          <w:p w14:paraId="52121771" w14:textId="7B147BC7" w:rsidR="001028DD" w:rsidRPr="00583F46" w:rsidRDefault="00FC10F6" w:rsidP="001028DD">
            <w:pPr>
              <w:rPr>
                <w:color w:val="000000" w:themeColor="text1"/>
              </w:rPr>
            </w:pPr>
            <w:r>
              <w:rPr>
                <w:color w:val="000000" w:themeColor="text1"/>
              </w:rPr>
              <w:t>Website should be SEO optimized to increase traffic and to reach target audience</w:t>
            </w:r>
          </w:p>
        </w:tc>
      </w:tr>
      <w:tr w:rsidR="00BD6E35" w14:paraId="529191DE" w14:textId="77777777" w:rsidTr="00583F46">
        <w:trPr>
          <w:trHeight w:val="432"/>
        </w:trPr>
        <w:tc>
          <w:tcPr>
            <w:tcW w:w="995" w:type="dxa"/>
          </w:tcPr>
          <w:p w14:paraId="51FB4BCD" w14:textId="54685625" w:rsidR="00BD6E35" w:rsidRDefault="00BD6E35" w:rsidP="001028DD">
            <w:pPr>
              <w:rPr>
                <w:color w:val="000000" w:themeColor="text1"/>
              </w:rPr>
            </w:pPr>
            <w:r>
              <w:rPr>
                <w:color w:val="000000" w:themeColor="text1"/>
              </w:rPr>
              <w:t>NFR</w:t>
            </w:r>
            <w:r w:rsidR="00783D45">
              <w:rPr>
                <w:color w:val="000000" w:themeColor="text1"/>
              </w:rPr>
              <w:t>4</w:t>
            </w:r>
            <w:r>
              <w:rPr>
                <w:color w:val="000000" w:themeColor="text1"/>
              </w:rPr>
              <w:t>.1</w:t>
            </w:r>
          </w:p>
        </w:tc>
        <w:tc>
          <w:tcPr>
            <w:tcW w:w="2428" w:type="dxa"/>
          </w:tcPr>
          <w:p w14:paraId="3097D31C" w14:textId="458D1F52" w:rsidR="00BD6E35" w:rsidRDefault="00BD6E35" w:rsidP="001028DD">
            <w:pPr>
              <w:rPr>
                <w:color w:val="000000" w:themeColor="text1"/>
              </w:rPr>
            </w:pPr>
            <w:r>
              <w:rPr>
                <w:color w:val="000000" w:themeColor="text1"/>
              </w:rPr>
              <w:t>Security</w:t>
            </w:r>
          </w:p>
        </w:tc>
        <w:tc>
          <w:tcPr>
            <w:tcW w:w="1442" w:type="dxa"/>
          </w:tcPr>
          <w:p w14:paraId="4B8AB8A1" w14:textId="6C018471" w:rsidR="00BD6E35" w:rsidRDefault="00BD6E35" w:rsidP="001028DD">
            <w:pPr>
              <w:rPr>
                <w:color w:val="000000" w:themeColor="text1"/>
              </w:rPr>
            </w:pPr>
            <w:r>
              <w:rPr>
                <w:color w:val="000000" w:themeColor="text1"/>
              </w:rPr>
              <w:t>Mandatory</w:t>
            </w:r>
          </w:p>
        </w:tc>
        <w:tc>
          <w:tcPr>
            <w:tcW w:w="1959" w:type="dxa"/>
          </w:tcPr>
          <w:p w14:paraId="23D9E210" w14:textId="77777777" w:rsidR="00BD6E35" w:rsidRPr="00583F46" w:rsidRDefault="00BD6E35" w:rsidP="001028DD">
            <w:pPr>
              <w:rPr>
                <w:color w:val="000000" w:themeColor="text1"/>
              </w:rPr>
            </w:pPr>
          </w:p>
        </w:tc>
        <w:tc>
          <w:tcPr>
            <w:tcW w:w="3300" w:type="dxa"/>
          </w:tcPr>
          <w:p w14:paraId="78C25707" w14:textId="54650C32" w:rsidR="00BD6E35" w:rsidRDefault="00BD6E35" w:rsidP="001028DD">
            <w:pPr>
              <w:rPr>
                <w:color w:val="000000" w:themeColor="text1"/>
              </w:rPr>
            </w:pPr>
            <w:r>
              <w:rPr>
                <w:color w:val="000000" w:themeColor="text1"/>
              </w:rPr>
              <w:t xml:space="preserve">The Data/Content/Information will be protected. So that unauthorized person </w:t>
            </w:r>
            <w:r w:rsidR="00783D45">
              <w:rPr>
                <w:color w:val="000000" w:themeColor="text1"/>
              </w:rPr>
              <w:t>cannot access/modify them</w:t>
            </w:r>
          </w:p>
        </w:tc>
      </w:tr>
      <w:tr w:rsidR="00835A2B" w14:paraId="5701269E" w14:textId="77777777" w:rsidTr="00583F46">
        <w:trPr>
          <w:trHeight w:val="432"/>
        </w:trPr>
        <w:tc>
          <w:tcPr>
            <w:tcW w:w="995" w:type="dxa"/>
          </w:tcPr>
          <w:p w14:paraId="0CB29EB3" w14:textId="2483E371" w:rsidR="00835A2B" w:rsidRDefault="00783D45" w:rsidP="001028DD">
            <w:pPr>
              <w:rPr>
                <w:color w:val="000000" w:themeColor="text1"/>
              </w:rPr>
            </w:pPr>
            <w:r>
              <w:rPr>
                <w:color w:val="000000" w:themeColor="text1"/>
              </w:rPr>
              <w:t>NFR4.2</w:t>
            </w:r>
          </w:p>
        </w:tc>
        <w:tc>
          <w:tcPr>
            <w:tcW w:w="2428" w:type="dxa"/>
          </w:tcPr>
          <w:p w14:paraId="3B7EEFE0" w14:textId="7E610B69" w:rsidR="00835A2B" w:rsidRDefault="00835A2B" w:rsidP="001028DD">
            <w:pPr>
              <w:rPr>
                <w:color w:val="000000" w:themeColor="text1"/>
              </w:rPr>
            </w:pPr>
            <w:r>
              <w:rPr>
                <w:color w:val="000000" w:themeColor="text1"/>
              </w:rPr>
              <w:t>Authentication</w:t>
            </w:r>
          </w:p>
        </w:tc>
        <w:tc>
          <w:tcPr>
            <w:tcW w:w="1442" w:type="dxa"/>
          </w:tcPr>
          <w:p w14:paraId="0FC53CB8" w14:textId="4CC13700" w:rsidR="00835A2B" w:rsidRDefault="00835A2B" w:rsidP="001028DD">
            <w:pPr>
              <w:rPr>
                <w:color w:val="000000" w:themeColor="text1"/>
              </w:rPr>
            </w:pPr>
            <w:r>
              <w:rPr>
                <w:color w:val="000000" w:themeColor="text1"/>
              </w:rPr>
              <w:t>Mandatory</w:t>
            </w:r>
          </w:p>
        </w:tc>
        <w:tc>
          <w:tcPr>
            <w:tcW w:w="1959" w:type="dxa"/>
          </w:tcPr>
          <w:p w14:paraId="1CB7183E" w14:textId="77777777" w:rsidR="00835A2B" w:rsidRPr="00583F46" w:rsidRDefault="00835A2B" w:rsidP="001028DD">
            <w:pPr>
              <w:rPr>
                <w:color w:val="000000" w:themeColor="text1"/>
              </w:rPr>
            </w:pPr>
          </w:p>
        </w:tc>
        <w:tc>
          <w:tcPr>
            <w:tcW w:w="3300" w:type="dxa"/>
          </w:tcPr>
          <w:p w14:paraId="3729BB3F" w14:textId="6EEF8D42" w:rsidR="00835A2B" w:rsidRDefault="00783D45" w:rsidP="001028DD">
            <w:pPr>
              <w:rPr>
                <w:color w:val="000000" w:themeColor="text1"/>
              </w:rPr>
            </w:pPr>
            <w:r>
              <w:rPr>
                <w:color w:val="000000" w:themeColor="text1"/>
              </w:rPr>
              <w:t>System will make sure authentication of each registered user</w:t>
            </w:r>
          </w:p>
        </w:tc>
      </w:tr>
      <w:tr w:rsidR="00835A2B" w14:paraId="65B2030C" w14:textId="77777777" w:rsidTr="00583F46">
        <w:trPr>
          <w:trHeight w:val="432"/>
        </w:trPr>
        <w:tc>
          <w:tcPr>
            <w:tcW w:w="995" w:type="dxa"/>
          </w:tcPr>
          <w:p w14:paraId="4BAEF4A0" w14:textId="532A6B1B" w:rsidR="00835A2B" w:rsidRDefault="00783D45" w:rsidP="001028DD">
            <w:pPr>
              <w:rPr>
                <w:color w:val="000000" w:themeColor="text1"/>
              </w:rPr>
            </w:pPr>
            <w:r>
              <w:rPr>
                <w:color w:val="000000" w:themeColor="text1"/>
              </w:rPr>
              <w:t>NFR5.1</w:t>
            </w:r>
          </w:p>
        </w:tc>
        <w:tc>
          <w:tcPr>
            <w:tcW w:w="2428" w:type="dxa"/>
          </w:tcPr>
          <w:p w14:paraId="11EB8E72" w14:textId="72128C63" w:rsidR="00835A2B" w:rsidRDefault="00A05729" w:rsidP="001028DD">
            <w:pPr>
              <w:rPr>
                <w:color w:val="000000" w:themeColor="text1"/>
              </w:rPr>
            </w:pPr>
            <w:r>
              <w:rPr>
                <w:color w:val="000000" w:themeColor="text1"/>
              </w:rPr>
              <w:t>Data Integrity</w:t>
            </w:r>
          </w:p>
        </w:tc>
        <w:tc>
          <w:tcPr>
            <w:tcW w:w="1442" w:type="dxa"/>
          </w:tcPr>
          <w:p w14:paraId="14C4699C" w14:textId="221E1FE8" w:rsidR="00835A2B" w:rsidRDefault="00A05729" w:rsidP="001028DD">
            <w:pPr>
              <w:rPr>
                <w:color w:val="000000" w:themeColor="text1"/>
              </w:rPr>
            </w:pPr>
            <w:r>
              <w:rPr>
                <w:color w:val="000000" w:themeColor="text1"/>
              </w:rPr>
              <w:t>Mandatory</w:t>
            </w:r>
          </w:p>
        </w:tc>
        <w:tc>
          <w:tcPr>
            <w:tcW w:w="1959" w:type="dxa"/>
          </w:tcPr>
          <w:p w14:paraId="4E143001" w14:textId="77777777" w:rsidR="00835A2B" w:rsidRPr="00583F46" w:rsidRDefault="00835A2B" w:rsidP="001028DD">
            <w:pPr>
              <w:rPr>
                <w:color w:val="000000" w:themeColor="text1"/>
              </w:rPr>
            </w:pPr>
          </w:p>
        </w:tc>
        <w:tc>
          <w:tcPr>
            <w:tcW w:w="3300" w:type="dxa"/>
          </w:tcPr>
          <w:p w14:paraId="77828840" w14:textId="77777777" w:rsidR="00835A2B" w:rsidRDefault="00835A2B" w:rsidP="001028DD">
            <w:pPr>
              <w:rPr>
                <w:color w:val="000000" w:themeColor="text1"/>
              </w:rPr>
            </w:pPr>
          </w:p>
        </w:tc>
      </w:tr>
      <w:tr w:rsidR="00835A2B" w14:paraId="7FECDF91" w14:textId="77777777" w:rsidTr="00583F46">
        <w:trPr>
          <w:trHeight w:val="432"/>
        </w:trPr>
        <w:tc>
          <w:tcPr>
            <w:tcW w:w="995" w:type="dxa"/>
          </w:tcPr>
          <w:p w14:paraId="45CF6F86" w14:textId="577D3C1B" w:rsidR="00835A2B" w:rsidRDefault="00783D45" w:rsidP="001028DD">
            <w:pPr>
              <w:rPr>
                <w:color w:val="000000" w:themeColor="text1"/>
              </w:rPr>
            </w:pPr>
            <w:r>
              <w:rPr>
                <w:color w:val="000000" w:themeColor="text1"/>
              </w:rPr>
              <w:t>NFR6.1</w:t>
            </w:r>
          </w:p>
        </w:tc>
        <w:tc>
          <w:tcPr>
            <w:tcW w:w="2428" w:type="dxa"/>
          </w:tcPr>
          <w:p w14:paraId="41F64C6C" w14:textId="7EDB3359" w:rsidR="00835A2B" w:rsidRDefault="00BD6E35" w:rsidP="001028DD">
            <w:pPr>
              <w:rPr>
                <w:color w:val="000000" w:themeColor="text1"/>
              </w:rPr>
            </w:pPr>
            <w:r>
              <w:rPr>
                <w:color w:val="000000" w:themeColor="text1"/>
              </w:rPr>
              <w:t>Accessibility</w:t>
            </w:r>
          </w:p>
        </w:tc>
        <w:tc>
          <w:tcPr>
            <w:tcW w:w="1442" w:type="dxa"/>
          </w:tcPr>
          <w:p w14:paraId="20DE9A36" w14:textId="74C43E65" w:rsidR="00835A2B" w:rsidRDefault="00BD6E35" w:rsidP="001028DD">
            <w:pPr>
              <w:rPr>
                <w:color w:val="000000" w:themeColor="text1"/>
              </w:rPr>
            </w:pPr>
            <w:r>
              <w:rPr>
                <w:color w:val="000000" w:themeColor="text1"/>
              </w:rPr>
              <w:t>Mandatory</w:t>
            </w:r>
          </w:p>
        </w:tc>
        <w:tc>
          <w:tcPr>
            <w:tcW w:w="1959" w:type="dxa"/>
          </w:tcPr>
          <w:p w14:paraId="16CECE54" w14:textId="77777777" w:rsidR="00835A2B" w:rsidRPr="00583F46" w:rsidRDefault="00835A2B" w:rsidP="001028DD">
            <w:pPr>
              <w:rPr>
                <w:color w:val="000000" w:themeColor="text1"/>
              </w:rPr>
            </w:pPr>
          </w:p>
        </w:tc>
        <w:tc>
          <w:tcPr>
            <w:tcW w:w="3300" w:type="dxa"/>
          </w:tcPr>
          <w:p w14:paraId="16CE35A6" w14:textId="724F2016" w:rsidR="00835A2B" w:rsidRDefault="00BD6E35" w:rsidP="001028DD">
            <w:pPr>
              <w:rPr>
                <w:color w:val="000000" w:themeColor="text1"/>
              </w:rPr>
            </w:pPr>
            <w:r>
              <w:rPr>
                <w:color w:val="000000" w:themeColor="text1"/>
              </w:rPr>
              <w:t>Website will be easily and quickly findable and available for internet users</w:t>
            </w:r>
          </w:p>
        </w:tc>
      </w:tr>
    </w:tbl>
    <w:p w14:paraId="22CD9D2D" w14:textId="77777777" w:rsidR="00F27524" w:rsidRDefault="00F27524" w:rsidP="00F27524">
      <w:r>
        <w:tab/>
        <w:t>System Attributes/ Nonfunctional Requirements</w:t>
      </w:r>
    </w:p>
    <w:p w14:paraId="45139473" w14:textId="77777777" w:rsidR="00F27524" w:rsidRDefault="00F27524" w:rsidP="00F27524">
      <w:pPr>
        <w:pStyle w:val="Comment"/>
      </w:pPr>
      <w:r>
        <w:t xml:space="preserve">System attributes are nonfunctional system qualities – such as ease of use. System attributes are characteristics of the system; they are not functions. </w:t>
      </w:r>
    </w:p>
    <w:p w14:paraId="1B32D619" w14:textId="77777777" w:rsidR="00F27524" w:rsidRDefault="00F27524" w:rsidP="00F27524">
      <w:pPr>
        <w:pStyle w:val="Comment"/>
      </w:pPr>
      <w:r>
        <w:t>System attributes have a possible set of Attribute Details, which tend to be discrete, fuzzy, symbolic values of the attribute, such as:</w:t>
      </w:r>
    </w:p>
    <w:p w14:paraId="084C3A27" w14:textId="77777777" w:rsidR="00F27524" w:rsidRDefault="00F27524" w:rsidP="00F27524">
      <w:pPr>
        <w:pStyle w:val="Comment"/>
        <w:ind w:firstLine="720"/>
      </w:pPr>
      <w:r>
        <w:t>response time = psychologically appropriate</w:t>
      </w:r>
    </w:p>
    <w:p w14:paraId="6F5F9F11" w14:textId="77777777" w:rsidR="00F27524" w:rsidRDefault="00F27524" w:rsidP="00F27524">
      <w:pPr>
        <w:pStyle w:val="Comment"/>
        <w:ind w:firstLine="720"/>
      </w:pPr>
      <w:r>
        <w:t>interface metaphor = graphical, browser-based</w:t>
      </w:r>
    </w:p>
    <w:p w14:paraId="42663228" w14:textId="77777777" w:rsidR="00F27524" w:rsidRDefault="00F27524" w:rsidP="00F27524">
      <w:pPr>
        <w:pStyle w:val="Comment"/>
      </w:pPr>
      <w:r>
        <w:t>Some system attributes may also have Attribute Boundary Constraints, which are mandatory boundary conditions, usually on a numeric range of values of an attribute, such as:</w:t>
      </w:r>
    </w:p>
    <w:p w14:paraId="659F006C" w14:textId="77777777" w:rsidR="00F27524" w:rsidRDefault="00F27524" w:rsidP="00F27524">
      <w:pPr>
        <w:pStyle w:val="Comment"/>
        <w:ind w:firstLine="720"/>
      </w:pPr>
      <w:r>
        <w:t xml:space="preserve">response time = five seconds maximum </w:t>
      </w:r>
    </w:p>
    <w:p w14:paraId="1FE00B8C" w14:textId="77777777" w:rsidR="00F27524" w:rsidRDefault="00F27524" w:rsidP="00F27524">
      <w:pPr>
        <w:pStyle w:val="Comment"/>
      </w:pPr>
      <w:r>
        <w:t>In this section the Category column indicates whether or not the attribute is critical for the operation of the system.</w:t>
      </w:r>
    </w:p>
    <w:p w14:paraId="7127CB4E" w14:textId="77777777" w:rsidR="00F27524" w:rsidRDefault="00F27524" w:rsidP="00F27524">
      <w:pPr>
        <w:pStyle w:val="Comment"/>
      </w:pPr>
      <w:r>
        <w:t>The Category can take two options:</w:t>
      </w:r>
    </w:p>
    <w:p w14:paraId="1EAF5A30" w14:textId="77777777" w:rsidR="00F27524" w:rsidRDefault="00F27524" w:rsidP="00F27524">
      <w:pPr>
        <w:pStyle w:val="Comment"/>
        <w:numPr>
          <w:ilvl w:val="0"/>
          <w:numId w:val="3"/>
        </w:numPr>
        <w:tabs>
          <w:tab w:val="clear" w:pos="432"/>
        </w:tabs>
        <w:ind w:left="540"/>
      </w:pPr>
      <w:r>
        <w:t xml:space="preserve">Optional </w:t>
      </w:r>
    </w:p>
    <w:p w14:paraId="482397D0" w14:textId="77777777" w:rsidR="00F27524" w:rsidRDefault="00F27524" w:rsidP="00F27524">
      <w:pPr>
        <w:pStyle w:val="Comment"/>
        <w:numPr>
          <w:ilvl w:val="0"/>
          <w:numId w:val="3"/>
        </w:numPr>
        <w:tabs>
          <w:tab w:val="clear" w:pos="432"/>
        </w:tabs>
        <w:ind w:left="540"/>
      </w:pPr>
      <w:r>
        <w:t>Mandatory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3"/>
        <w:gridCol w:w="3104"/>
        <w:gridCol w:w="2699"/>
      </w:tblGrid>
      <w:tr w:rsidR="00F27524" w14:paraId="68E4C22A" w14:textId="77777777" w:rsidTr="00E55C39">
        <w:tc>
          <w:tcPr>
            <w:tcW w:w="3053" w:type="dxa"/>
            <w:shd w:val="clear" w:color="auto" w:fill="CCCCCC"/>
          </w:tcPr>
          <w:p w14:paraId="1883DF21" w14:textId="77777777" w:rsidR="00F27524" w:rsidRDefault="00F27524" w:rsidP="00E55C39">
            <w:pPr>
              <w:pStyle w:val="Table-ColHead"/>
              <w:rPr>
                <w:rFonts w:ascii="Verdana" w:hAnsi="Verdana"/>
                <w:color w:val="333333"/>
                <w:sz w:val="16"/>
              </w:rPr>
            </w:pPr>
            <w:r>
              <w:rPr>
                <w:rFonts w:ascii="Verdana" w:hAnsi="Verdana"/>
                <w:color w:val="333333"/>
                <w:sz w:val="16"/>
              </w:rPr>
              <w:lastRenderedPageBreak/>
              <w:t>Attribute</w:t>
            </w:r>
          </w:p>
        </w:tc>
        <w:tc>
          <w:tcPr>
            <w:tcW w:w="3104" w:type="dxa"/>
            <w:shd w:val="clear" w:color="auto" w:fill="CCCCCC"/>
          </w:tcPr>
          <w:p w14:paraId="1613C34B" w14:textId="77777777" w:rsidR="00F27524" w:rsidRDefault="00F27524" w:rsidP="00E55C39">
            <w:pPr>
              <w:pStyle w:val="Table-ColHead"/>
              <w:rPr>
                <w:rFonts w:ascii="Verdana" w:hAnsi="Verdana"/>
                <w:color w:val="333333"/>
                <w:sz w:val="16"/>
              </w:rPr>
            </w:pPr>
            <w:r>
              <w:rPr>
                <w:rFonts w:ascii="Verdana" w:hAnsi="Verdana"/>
                <w:color w:val="333333"/>
                <w:sz w:val="16"/>
              </w:rPr>
              <w:t>Details and Boundary Constraints</w:t>
            </w:r>
          </w:p>
        </w:tc>
        <w:tc>
          <w:tcPr>
            <w:tcW w:w="2699" w:type="dxa"/>
            <w:shd w:val="clear" w:color="auto" w:fill="CCCCCC"/>
          </w:tcPr>
          <w:p w14:paraId="0F37C09B" w14:textId="77777777" w:rsidR="00F27524" w:rsidRDefault="00F27524" w:rsidP="00E55C39">
            <w:pPr>
              <w:pStyle w:val="Table-ColHead"/>
              <w:rPr>
                <w:rFonts w:ascii="Verdana" w:hAnsi="Verdana"/>
                <w:color w:val="333333"/>
                <w:sz w:val="16"/>
              </w:rPr>
            </w:pPr>
            <w:r>
              <w:rPr>
                <w:rFonts w:ascii="Verdana" w:hAnsi="Verdana"/>
                <w:color w:val="333333"/>
                <w:sz w:val="16"/>
              </w:rPr>
              <w:t>Category</w:t>
            </w:r>
          </w:p>
        </w:tc>
      </w:tr>
      <w:tr w:rsidR="00F27524" w14:paraId="4576E32A" w14:textId="77777777" w:rsidTr="00E55C39">
        <w:tc>
          <w:tcPr>
            <w:tcW w:w="3053" w:type="dxa"/>
          </w:tcPr>
          <w:p w14:paraId="2AF9A684" w14:textId="77777777" w:rsidR="00F27524" w:rsidRDefault="00F27524" w:rsidP="00E55C39">
            <w:pPr>
              <w:rPr>
                <w:i/>
                <w:iCs/>
                <w:color w:val="000080"/>
                <w:sz w:val="20"/>
              </w:rPr>
            </w:pPr>
            <w:r>
              <w:rPr>
                <w:i/>
                <w:iCs/>
                <w:color w:val="000080"/>
                <w:sz w:val="20"/>
              </w:rPr>
              <w:t>Response time</w:t>
            </w:r>
          </w:p>
        </w:tc>
        <w:tc>
          <w:tcPr>
            <w:tcW w:w="3104" w:type="dxa"/>
          </w:tcPr>
          <w:p w14:paraId="4675E6F3" w14:textId="77777777" w:rsidR="00F27524" w:rsidRDefault="00F27524" w:rsidP="00E55C39">
            <w:pPr>
              <w:rPr>
                <w:i/>
                <w:iCs/>
                <w:color w:val="000080"/>
                <w:sz w:val="20"/>
              </w:rPr>
            </w:pPr>
            <w:r>
              <w:rPr>
                <w:i/>
                <w:iCs/>
                <w:color w:val="000080"/>
                <w:sz w:val="20"/>
              </w:rPr>
              <w:t>(Boundary constraint) When recording a sold item, the description and price will appear within 5 seconds</w:t>
            </w:r>
          </w:p>
        </w:tc>
        <w:tc>
          <w:tcPr>
            <w:tcW w:w="2699" w:type="dxa"/>
          </w:tcPr>
          <w:p w14:paraId="3429DFAE" w14:textId="77777777" w:rsidR="00F27524" w:rsidRDefault="00F27524" w:rsidP="00E55C39">
            <w:pPr>
              <w:rPr>
                <w:i/>
                <w:iCs/>
                <w:color w:val="000080"/>
                <w:sz w:val="20"/>
              </w:rPr>
            </w:pPr>
            <w:r>
              <w:rPr>
                <w:i/>
                <w:iCs/>
                <w:color w:val="000080"/>
                <w:sz w:val="20"/>
              </w:rPr>
              <w:t>Optional</w:t>
            </w:r>
          </w:p>
        </w:tc>
      </w:tr>
      <w:tr w:rsidR="00F27524" w14:paraId="7D15B0C9" w14:textId="77777777" w:rsidTr="00E55C39">
        <w:tc>
          <w:tcPr>
            <w:tcW w:w="3053" w:type="dxa"/>
          </w:tcPr>
          <w:p w14:paraId="7CF58AA3" w14:textId="77777777" w:rsidR="00F27524" w:rsidRDefault="00F27524" w:rsidP="00E55C39">
            <w:pPr>
              <w:rPr>
                <w:i/>
                <w:iCs/>
                <w:color w:val="000080"/>
                <w:sz w:val="20"/>
              </w:rPr>
            </w:pPr>
            <w:r>
              <w:rPr>
                <w:i/>
                <w:iCs/>
                <w:color w:val="000080"/>
                <w:sz w:val="20"/>
              </w:rPr>
              <w:t>Concurrent User Load</w:t>
            </w:r>
          </w:p>
        </w:tc>
        <w:tc>
          <w:tcPr>
            <w:tcW w:w="3104" w:type="dxa"/>
          </w:tcPr>
          <w:p w14:paraId="72D47AE2" w14:textId="77777777" w:rsidR="00F27524" w:rsidRDefault="00F27524" w:rsidP="00E55C39">
            <w:pPr>
              <w:rPr>
                <w:i/>
                <w:iCs/>
                <w:color w:val="000080"/>
                <w:sz w:val="20"/>
              </w:rPr>
            </w:pPr>
            <w:r>
              <w:rPr>
                <w:i/>
                <w:iCs/>
                <w:color w:val="000080"/>
                <w:sz w:val="20"/>
              </w:rPr>
              <w:t>A minimum of 10 users connected simultaneously</w:t>
            </w:r>
          </w:p>
        </w:tc>
        <w:tc>
          <w:tcPr>
            <w:tcW w:w="2699" w:type="dxa"/>
          </w:tcPr>
          <w:p w14:paraId="5C7B310D" w14:textId="77777777" w:rsidR="00F27524" w:rsidRDefault="00F27524" w:rsidP="00E55C39">
            <w:pPr>
              <w:rPr>
                <w:i/>
                <w:iCs/>
                <w:color w:val="000080"/>
                <w:sz w:val="20"/>
              </w:rPr>
            </w:pPr>
            <w:r>
              <w:rPr>
                <w:i/>
                <w:iCs/>
                <w:color w:val="000080"/>
                <w:sz w:val="20"/>
              </w:rPr>
              <w:t>Mandatory</w:t>
            </w:r>
          </w:p>
        </w:tc>
      </w:tr>
    </w:tbl>
    <w:p w14:paraId="442C12E5" w14:textId="77777777" w:rsidR="00F27524" w:rsidRDefault="00F27524" w:rsidP="00F27524">
      <w:pPr>
        <w:pStyle w:val="Comment"/>
      </w:pPr>
    </w:p>
    <w:p w14:paraId="69DDA90A" w14:textId="77777777" w:rsidR="00F27524" w:rsidRPr="000845C8" w:rsidRDefault="00F27524">
      <w:pPr>
        <w:pStyle w:val="Heading2"/>
        <w:rPr>
          <w:rFonts w:ascii="Book Antiqua" w:hAnsi="Book Antiqua"/>
          <w:rPrChange w:id="2" w:author="2013" w:date="2015-01-05T10:12:00Z">
            <w:rPr/>
          </w:rPrChange>
        </w:rPr>
        <w:pPrChange w:id="3" w:author="2013" w:date="2015-01-05T10:12:00Z">
          <w:pPr/>
        </w:pPrChange>
      </w:pPr>
      <w:r w:rsidRPr="000845C8">
        <w:rPr>
          <w:rFonts w:ascii="Book Antiqua" w:hAnsi="Book Antiqua"/>
          <w:rPrChange w:id="4" w:author="2013" w:date="2015-01-05T10:12:00Z">
            <w:rPr/>
          </w:rPrChange>
        </w:rPr>
        <w:t xml:space="preserve"> </w:t>
      </w:r>
      <w:bookmarkStart w:id="5" w:name="_Toc408224343"/>
      <w:bookmarkStart w:id="6" w:name="_Toc408224665"/>
      <w:ins w:id="7" w:author="2013" w:date="2015-01-05T10:11:00Z">
        <w:r w:rsidRPr="000845C8">
          <w:rPr>
            <w:rFonts w:ascii="Book Antiqua" w:hAnsi="Book Antiqua"/>
            <w:rPrChange w:id="8" w:author="2013" w:date="2015-01-05T10:12:00Z">
              <w:rPr/>
            </w:rPrChange>
          </w:rPr>
          <w:t>Non-Functional Requirements</w:t>
        </w:r>
        <w:bookmarkEnd w:id="5"/>
        <w:bookmarkEnd w:id="6"/>
        <w:r w:rsidRPr="000845C8">
          <w:rPr>
            <w:rFonts w:ascii="Book Antiqua" w:hAnsi="Book Antiqua"/>
            <w:rPrChange w:id="9" w:author="2013" w:date="2015-01-05T10:12:00Z">
              <w:rPr/>
            </w:rPrChange>
          </w:rPr>
          <w:t xml:space="preserve"> </w:t>
        </w:r>
      </w:ins>
    </w:p>
    <w:p w14:paraId="77AADA44" w14:textId="77777777" w:rsidR="00F27524" w:rsidRDefault="00F27524">
      <w:pPr>
        <w:spacing w:after="200" w:line="276" w:lineRule="auto"/>
        <w:rPr>
          <w:rFonts w:ascii="Cambria" w:eastAsia="Cambria" w:hAnsi="Cambria" w:cs="Cambria"/>
        </w:rPr>
      </w:pPr>
    </w:p>
    <w:p w14:paraId="708469A5" w14:textId="77777777" w:rsidR="00F27524" w:rsidRDefault="00F27524">
      <w:pPr>
        <w:spacing w:after="200" w:line="276" w:lineRule="auto"/>
        <w:rPr>
          <w:rFonts w:ascii="Cambria" w:eastAsia="Cambria" w:hAnsi="Cambria" w:cs="Cambria"/>
        </w:rPr>
      </w:pPr>
    </w:p>
    <w:p w14:paraId="22D5E464" w14:textId="77777777" w:rsidR="00F27524" w:rsidRDefault="00F27524">
      <w:pPr>
        <w:spacing w:after="200" w:line="276" w:lineRule="auto"/>
        <w:rPr>
          <w:rFonts w:ascii="Cambria" w:eastAsia="Cambria" w:hAnsi="Cambria" w:cs="Cambria"/>
        </w:rPr>
      </w:pPr>
    </w:p>
    <w:sectPr w:rsidR="00F2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0686"/>
    <w:rsid w:val="001028DD"/>
    <w:rsid w:val="00106016"/>
    <w:rsid w:val="00144807"/>
    <w:rsid w:val="00180277"/>
    <w:rsid w:val="00181F1C"/>
    <w:rsid w:val="0018776C"/>
    <w:rsid w:val="00232CA7"/>
    <w:rsid w:val="00282772"/>
    <w:rsid w:val="002A7380"/>
    <w:rsid w:val="002C58D8"/>
    <w:rsid w:val="002D3C89"/>
    <w:rsid w:val="002E7C50"/>
    <w:rsid w:val="003606D9"/>
    <w:rsid w:val="00461244"/>
    <w:rsid w:val="00583F46"/>
    <w:rsid w:val="005F318D"/>
    <w:rsid w:val="00780686"/>
    <w:rsid w:val="00783D45"/>
    <w:rsid w:val="00835A2B"/>
    <w:rsid w:val="008761AB"/>
    <w:rsid w:val="009D472F"/>
    <w:rsid w:val="00A05729"/>
    <w:rsid w:val="00A531B5"/>
    <w:rsid w:val="00B23910"/>
    <w:rsid w:val="00B47D08"/>
    <w:rsid w:val="00B51247"/>
    <w:rsid w:val="00B81EE0"/>
    <w:rsid w:val="00BA4F38"/>
    <w:rsid w:val="00BD6E35"/>
    <w:rsid w:val="00E70E77"/>
    <w:rsid w:val="00F27524"/>
    <w:rsid w:val="00F376BC"/>
    <w:rsid w:val="00FC10F6"/>
    <w:rsid w:val="00FD1137"/>
    <w:rsid w:val="00FE3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D76A"/>
  <w15:docId w15:val="{4C8A09B9-C928-4D75-8176-1575F44B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27524"/>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F27524"/>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F27524"/>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F27524"/>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F27524"/>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F27524"/>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F27524"/>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F27524"/>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F27524"/>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524"/>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F27524"/>
    <w:rPr>
      <w:rFonts w:ascii="Arial" w:eastAsia="Times New Roman" w:hAnsi="Arial" w:cs="Arial"/>
      <w:b/>
      <w:bCs/>
      <w:noProof/>
      <w:sz w:val="28"/>
      <w:szCs w:val="28"/>
    </w:rPr>
  </w:style>
  <w:style w:type="character" w:customStyle="1" w:styleId="Heading3Char">
    <w:name w:val="Heading 3 Char"/>
    <w:basedOn w:val="DefaultParagraphFont"/>
    <w:link w:val="Heading3"/>
    <w:rsid w:val="00F27524"/>
    <w:rPr>
      <w:rFonts w:ascii="Arial" w:eastAsia="Times New Roman" w:hAnsi="Arial" w:cs="Arial"/>
      <w:b/>
      <w:bCs/>
      <w:noProof/>
      <w:sz w:val="20"/>
      <w:szCs w:val="24"/>
    </w:rPr>
  </w:style>
  <w:style w:type="character" w:customStyle="1" w:styleId="Heading4Char">
    <w:name w:val="Heading 4 Char"/>
    <w:basedOn w:val="DefaultParagraphFont"/>
    <w:link w:val="Heading4"/>
    <w:rsid w:val="00F27524"/>
    <w:rPr>
      <w:rFonts w:ascii="Arial" w:eastAsia="Times New Roman" w:hAnsi="Arial" w:cs="Arial"/>
      <w:b/>
      <w:bCs/>
      <w:noProof/>
    </w:rPr>
  </w:style>
  <w:style w:type="character" w:customStyle="1" w:styleId="Heading5Char">
    <w:name w:val="Heading 5 Char"/>
    <w:basedOn w:val="DefaultParagraphFont"/>
    <w:link w:val="Heading5"/>
    <w:rsid w:val="00F27524"/>
    <w:rPr>
      <w:rFonts w:ascii="Arial" w:eastAsia="Times New Roman" w:hAnsi="Arial" w:cs="Arial"/>
      <w:smallCaps/>
      <w:noProof/>
    </w:rPr>
  </w:style>
  <w:style w:type="character" w:customStyle="1" w:styleId="Heading6Char">
    <w:name w:val="Heading 6 Char"/>
    <w:basedOn w:val="DefaultParagraphFont"/>
    <w:link w:val="Heading6"/>
    <w:rsid w:val="00F27524"/>
    <w:rPr>
      <w:rFonts w:ascii="Times New Roman" w:eastAsia="Times New Roman" w:hAnsi="Times New Roman" w:cs="Times New Roman"/>
      <w:i/>
      <w:iCs/>
    </w:rPr>
  </w:style>
  <w:style w:type="character" w:customStyle="1" w:styleId="Heading7Char">
    <w:name w:val="Heading 7 Char"/>
    <w:basedOn w:val="DefaultParagraphFont"/>
    <w:link w:val="Heading7"/>
    <w:rsid w:val="00F27524"/>
    <w:rPr>
      <w:rFonts w:ascii="Arial" w:eastAsia="Times New Roman" w:hAnsi="Arial" w:cs="Arial"/>
      <w:sz w:val="20"/>
      <w:szCs w:val="20"/>
    </w:rPr>
  </w:style>
  <w:style w:type="character" w:customStyle="1" w:styleId="Heading8Char">
    <w:name w:val="Heading 8 Char"/>
    <w:basedOn w:val="DefaultParagraphFont"/>
    <w:link w:val="Heading8"/>
    <w:rsid w:val="00F27524"/>
    <w:rPr>
      <w:rFonts w:ascii="Arial" w:eastAsia="Times New Roman" w:hAnsi="Arial" w:cs="Arial"/>
      <w:i/>
      <w:iCs/>
      <w:sz w:val="20"/>
      <w:szCs w:val="20"/>
    </w:rPr>
  </w:style>
  <w:style w:type="character" w:customStyle="1" w:styleId="Heading9Char">
    <w:name w:val="Heading 9 Char"/>
    <w:basedOn w:val="DefaultParagraphFont"/>
    <w:link w:val="Heading9"/>
    <w:rsid w:val="00F27524"/>
    <w:rPr>
      <w:rFonts w:ascii="Arial" w:eastAsia="Times New Roman" w:hAnsi="Arial" w:cs="Arial"/>
      <w:b/>
      <w:bCs/>
      <w:i/>
      <w:iCs/>
      <w:sz w:val="18"/>
      <w:szCs w:val="18"/>
    </w:rPr>
  </w:style>
  <w:style w:type="paragraph" w:customStyle="1" w:styleId="Table-ColHead">
    <w:name w:val="Table - Col. Head"/>
    <w:basedOn w:val="Normal"/>
    <w:rsid w:val="00F27524"/>
    <w:pPr>
      <w:keepNext/>
      <w:spacing w:before="60" w:after="60" w:line="240" w:lineRule="auto"/>
      <w:jc w:val="center"/>
    </w:pPr>
    <w:rPr>
      <w:rFonts w:ascii="Arial" w:eastAsia="Times New Roman" w:hAnsi="Arial" w:cs="Times New Roman"/>
      <w:b/>
      <w:sz w:val="18"/>
      <w:szCs w:val="20"/>
    </w:rPr>
  </w:style>
  <w:style w:type="paragraph" w:customStyle="1" w:styleId="Comment">
    <w:name w:val="Comment"/>
    <w:basedOn w:val="Normal"/>
    <w:rsid w:val="00F27524"/>
    <w:pPr>
      <w:autoSpaceDE w:val="0"/>
      <w:autoSpaceDN w:val="0"/>
      <w:spacing w:after="120" w:line="240" w:lineRule="auto"/>
      <w:jc w:val="both"/>
    </w:pPr>
    <w:rPr>
      <w:rFonts w:ascii="Times New Roman" w:eastAsia="Times New Roman" w:hAnsi="Times New Roman" w:cs="Times New Roman"/>
      <w:i/>
      <w:iCs/>
      <w:color w:val="000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Ali Jawad Bukhari</cp:lastModifiedBy>
  <cp:revision>25</cp:revision>
  <dcterms:created xsi:type="dcterms:W3CDTF">2018-09-26T06:41:00Z</dcterms:created>
  <dcterms:modified xsi:type="dcterms:W3CDTF">2021-11-23T17:56:00Z</dcterms:modified>
</cp:coreProperties>
</file>